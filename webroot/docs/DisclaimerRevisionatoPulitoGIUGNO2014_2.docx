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1C" w:rsidRPr="0069137C" w:rsidRDefault="00D87F1C" w:rsidP="00D417CA">
      <w:pPr>
        <w:spacing w:line="360" w:lineRule="auto"/>
        <w:rPr>
          <w:rFonts w:ascii="Book Antiqua" w:hAnsi="Book Antiqua"/>
          <w:u w:val="single"/>
        </w:rPr>
      </w:pPr>
      <w:r w:rsidRPr="0069137C">
        <w:rPr>
          <w:rFonts w:ascii="Book Antiqua" w:hAnsi="Book Antiqua"/>
          <w:u w:val="single"/>
        </w:rPr>
        <w:t>PREMESSE</w:t>
      </w:r>
    </w:p>
    <w:p w:rsidR="00923339" w:rsidRPr="0069137C" w:rsidRDefault="00923339" w:rsidP="00D417CA">
      <w:pPr>
        <w:spacing w:line="360" w:lineRule="auto"/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Il presente sito </w:t>
      </w:r>
      <w:r w:rsidRPr="0069137C">
        <w:rPr>
          <w:rFonts w:ascii="Book Antiqua" w:hAnsi="Book Antiqua"/>
          <w:i/>
        </w:rPr>
        <w:t>web</w:t>
      </w:r>
      <w:r w:rsidRPr="0069137C">
        <w:rPr>
          <w:rFonts w:ascii="Book Antiqua" w:hAnsi="Book Antiqua"/>
          <w:color w:val="000000" w:themeColor="text1"/>
        </w:rPr>
        <w:t xml:space="preserve"> </w:t>
      </w:r>
      <w:hyperlink r:id="rId7" w:history="1">
        <w:r w:rsidRPr="0069137C">
          <w:rPr>
            <w:rStyle w:val="Collegamentoipertestuale"/>
            <w:rFonts w:ascii="Book Antiqua" w:hAnsi="Book Antiqua"/>
            <w:color w:val="000000" w:themeColor="text1"/>
          </w:rPr>
          <w:t>www.haamble.com</w:t>
        </w:r>
      </w:hyperlink>
      <w:r w:rsidRPr="0069137C">
        <w:rPr>
          <w:rFonts w:ascii="Book Antiqua" w:hAnsi="Book Antiqua"/>
        </w:rPr>
        <w:t xml:space="preserve"> è pubblicato da </w:t>
      </w:r>
      <w:proofErr w:type="spellStart"/>
      <w:r w:rsidRPr="0069137C">
        <w:rPr>
          <w:rFonts w:ascii="Book Antiqua" w:hAnsi="Book Antiqua"/>
        </w:rPr>
        <w:t>Haamble</w:t>
      </w:r>
      <w:proofErr w:type="spellEnd"/>
      <w:r w:rsidRPr="0069137C">
        <w:rPr>
          <w:rFonts w:ascii="Book Antiqua" w:hAnsi="Book Antiqua"/>
        </w:rPr>
        <w:t xml:space="preserve"> </w:t>
      </w:r>
      <w:r w:rsidR="009C2122">
        <w:rPr>
          <w:rFonts w:ascii="Book Antiqua" w:hAnsi="Book Antiqua"/>
        </w:rPr>
        <w:t xml:space="preserve">S.r.l. </w:t>
      </w:r>
      <w:r w:rsidRPr="0069137C">
        <w:rPr>
          <w:rFonts w:ascii="Book Antiqua" w:hAnsi="Book Antiqua"/>
        </w:rPr>
        <w:t xml:space="preserve"> con sede in </w:t>
      </w:r>
      <w:r w:rsidR="009C2122">
        <w:rPr>
          <w:rFonts w:ascii="Book Antiqua" w:hAnsi="Book Antiqua"/>
        </w:rPr>
        <w:t>Pescara</w:t>
      </w:r>
      <w:r w:rsidRPr="0069137C">
        <w:rPr>
          <w:rFonts w:ascii="Book Antiqua" w:hAnsi="Book Antiqua"/>
        </w:rPr>
        <w:t xml:space="preserve"> (</w:t>
      </w:r>
      <w:r w:rsidR="009C2122">
        <w:rPr>
          <w:rFonts w:ascii="Book Antiqua" w:hAnsi="Book Antiqua"/>
        </w:rPr>
        <w:t>PE</w:t>
      </w:r>
      <w:r w:rsidRPr="0069137C">
        <w:rPr>
          <w:rFonts w:ascii="Book Antiqua" w:hAnsi="Book Antiqua"/>
        </w:rPr>
        <w:t xml:space="preserve">), </w:t>
      </w:r>
      <w:r w:rsidR="009C2122">
        <w:rPr>
          <w:rFonts w:ascii="Book Antiqua" w:hAnsi="Book Antiqua"/>
        </w:rPr>
        <w:t xml:space="preserve">Via Ermete </w:t>
      </w:r>
      <w:proofErr w:type="spellStart"/>
      <w:r w:rsidR="009C2122">
        <w:rPr>
          <w:rFonts w:ascii="Book Antiqua" w:hAnsi="Book Antiqua"/>
        </w:rPr>
        <w:t>Brandimarte</w:t>
      </w:r>
      <w:proofErr w:type="spellEnd"/>
      <w:r w:rsidR="009C2122">
        <w:rPr>
          <w:rFonts w:ascii="Book Antiqua" w:hAnsi="Book Antiqua"/>
        </w:rPr>
        <w:t xml:space="preserve"> </w:t>
      </w:r>
      <w:r w:rsidRPr="0069137C">
        <w:rPr>
          <w:rFonts w:ascii="Book Antiqua" w:hAnsi="Book Antiqua"/>
        </w:rPr>
        <w:t xml:space="preserve">, </w:t>
      </w:r>
      <w:r w:rsidR="009C2122">
        <w:rPr>
          <w:rFonts w:ascii="Book Antiqua" w:hAnsi="Book Antiqua"/>
        </w:rPr>
        <w:t xml:space="preserve">63, </w:t>
      </w:r>
      <w:r w:rsidRPr="0069137C">
        <w:rPr>
          <w:rFonts w:ascii="Book Antiqua" w:hAnsi="Book Antiqua"/>
        </w:rPr>
        <w:t xml:space="preserve">P.IVA </w:t>
      </w:r>
      <w:r w:rsidR="009C2122">
        <w:rPr>
          <w:rFonts w:ascii="Book Antiqua" w:hAnsi="Book Antiqua"/>
        </w:rPr>
        <w:t xml:space="preserve"> </w:t>
      </w:r>
      <w:hyperlink r:id="rId8" w:tgtFrame="_blank" w:history="1">
        <w:r w:rsidR="009C2122" w:rsidRPr="009C2122">
          <w:rPr>
            <w:rFonts w:ascii="Book Antiqua" w:hAnsi="Book Antiqua"/>
          </w:rPr>
          <w:t>02090230687</w:t>
        </w:r>
      </w:hyperlink>
      <w:r w:rsidRPr="0069137C">
        <w:rPr>
          <w:rFonts w:ascii="Book Antiqua" w:hAnsi="Book Antiqua"/>
        </w:rPr>
        <w:t xml:space="preserve"> (di seguito “</w:t>
      </w:r>
      <w:proofErr w:type="spellStart"/>
      <w:r w:rsidRPr="0069137C">
        <w:rPr>
          <w:rFonts w:ascii="Book Antiqua" w:hAnsi="Book Antiqua"/>
        </w:rPr>
        <w:t>Haamble</w:t>
      </w:r>
      <w:proofErr w:type="spellEnd"/>
      <w:r w:rsidRPr="0069137C">
        <w:rPr>
          <w:rFonts w:ascii="Book Antiqua" w:hAnsi="Book Antiqua"/>
        </w:rPr>
        <w:t>” e/o la “Società”) unitamente alle società affiliate o controllate dalla stessa</w:t>
      </w:r>
      <w:r w:rsidR="00E46F14" w:rsidRPr="0069137C">
        <w:rPr>
          <w:rFonts w:ascii="Book Antiqua" w:hAnsi="Book Antiqua"/>
        </w:rPr>
        <w:t>.</w:t>
      </w:r>
      <w:bookmarkStart w:id="0" w:name="_GoBack"/>
      <w:bookmarkEnd w:id="0"/>
    </w:p>
    <w:p w:rsidR="00923339" w:rsidRPr="0069137C" w:rsidRDefault="00923339" w:rsidP="00D417CA">
      <w:pPr>
        <w:spacing w:line="360" w:lineRule="auto"/>
        <w:rPr>
          <w:rFonts w:ascii="Book Antiqua" w:hAnsi="Book Antiqua"/>
        </w:rPr>
      </w:pPr>
    </w:p>
    <w:p w:rsidR="00660CFB" w:rsidRPr="0069137C" w:rsidRDefault="00C80D6E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Le condizioni </w:t>
      </w:r>
      <w:r w:rsidR="00923339" w:rsidRPr="0069137C">
        <w:rPr>
          <w:rFonts w:ascii="Book Antiqua" w:hAnsi="Book Antiqua"/>
        </w:rPr>
        <w:t xml:space="preserve">di </w:t>
      </w:r>
      <w:r w:rsidR="00E728A1" w:rsidRPr="0069137C">
        <w:rPr>
          <w:rFonts w:ascii="Book Antiqua" w:hAnsi="Book Antiqua"/>
        </w:rPr>
        <w:t xml:space="preserve">accesso e di </w:t>
      </w:r>
      <w:r w:rsidR="00923339" w:rsidRPr="0069137C">
        <w:rPr>
          <w:rFonts w:ascii="Book Antiqua" w:hAnsi="Book Antiqua"/>
        </w:rPr>
        <w:t xml:space="preserve">utilizzo </w:t>
      </w:r>
      <w:r w:rsidR="00E728A1" w:rsidRPr="0069137C">
        <w:rPr>
          <w:rFonts w:ascii="Book Antiqua" w:hAnsi="Book Antiqua"/>
        </w:rPr>
        <w:t>de</w:t>
      </w:r>
      <w:r w:rsidR="00923339" w:rsidRPr="0069137C">
        <w:rPr>
          <w:rFonts w:ascii="Book Antiqua" w:hAnsi="Book Antiqua"/>
        </w:rPr>
        <w:t xml:space="preserve">l sito </w:t>
      </w:r>
      <w:r w:rsidR="00923339" w:rsidRPr="0069137C">
        <w:rPr>
          <w:rFonts w:ascii="Book Antiqua" w:hAnsi="Book Antiqua"/>
          <w:i/>
        </w:rPr>
        <w:t>web</w:t>
      </w:r>
      <w:r w:rsidR="00923339" w:rsidRPr="0069137C">
        <w:rPr>
          <w:rFonts w:ascii="Book Antiqua" w:hAnsi="Book Antiqua"/>
        </w:rPr>
        <w:t xml:space="preserve"> </w:t>
      </w:r>
      <w:hyperlink r:id="rId9" w:history="1">
        <w:r w:rsidR="00923339" w:rsidRPr="0069137C">
          <w:rPr>
            <w:rStyle w:val="Collegamentoipertestuale"/>
            <w:rFonts w:ascii="Book Antiqua" w:hAnsi="Book Antiqua"/>
            <w:color w:val="000000" w:themeColor="text1"/>
          </w:rPr>
          <w:t>www.haamble.com</w:t>
        </w:r>
      </w:hyperlink>
      <w:r w:rsidR="00923339" w:rsidRPr="0069137C">
        <w:rPr>
          <w:rFonts w:ascii="Book Antiqua" w:hAnsi="Book Antiqua"/>
        </w:rPr>
        <w:t xml:space="preserve"> (di seguito il “Sito”)</w:t>
      </w:r>
      <w:r w:rsidR="00E728A1" w:rsidRPr="0069137C">
        <w:rPr>
          <w:rFonts w:ascii="Book Antiqua" w:hAnsi="Book Antiqua"/>
        </w:rPr>
        <w:t xml:space="preserve">  e delle</w:t>
      </w:r>
      <w:r w:rsidR="00E728A1" w:rsidRPr="0069137C">
        <w:rPr>
          <w:rFonts w:ascii="Book Antiqua" w:hAnsi="Book Antiqua" w:cs="Arial"/>
        </w:rPr>
        <w:t xml:space="preserve"> applicazioni per dispositivi mobili ad esso collegate (di seguito “</w:t>
      </w:r>
      <w:proofErr w:type="spellStart"/>
      <w:r w:rsidR="00E728A1" w:rsidRPr="0069137C">
        <w:rPr>
          <w:rFonts w:ascii="Book Antiqua" w:hAnsi="Book Antiqua" w:cs="Arial"/>
        </w:rPr>
        <w:t>App</w:t>
      </w:r>
      <w:proofErr w:type="spellEnd"/>
      <w:r w:rsidR="00E728A1" w:rsidRPr="0069137C">
        <w:rPr>
          <w:rFonts w:ascii="Book Antiqua" w:hAnsi="Book Antiqua" w:cs="Arial"/>
        </w:rPr>
        <w:t xml:space="preserve">”) </w:t>
      </w:r>
      <w:r w:rsidR="00E728A1" w:rsidRPr="0069137C">
        <w:rPr>
          <w:rFonts w:ascii="Book Antiqua" w:hAnsi="Book Antiqua"/>
        </w:rPr>
        <w:t xml:space="preserve">e/o </w:t>
      </w:r>
      <w:r w:rsidR="00923339" w:rsidRPr="0069137C">
        <w:rPr>
          <w:rFonts w:ascii="Book Antiqua" w:hAnsi="Book Antiqua"/>
        </w:rPr>
        <w:t xml:space="preserve"> </w:t>
      </w:r>
      <w:r w:rsidR="00E728A1" w:rsidRPr="0069137C">
        <w:rPr>
          <w:rFonts w:ascii="Book Antiqua" w:hAnsi="Book Antiqua"/>
        </w:rPr>
        <w:t>dei servizi erogati attraverso il medesimo</w:t>
      </w:r>
      <w:r w:rsidR="009564CB" w:rsidRPr="0069137C">
        <w:rPr>
          <w:rFonts w:ascii="Book Antiqua" w:hAnsi="Book Antiqua"/>
        </w:rPr>
        <w:t xml:space="preserve"> (di seguito i “S</w:t>
      </w:r>
      <w:r w:rsidR="00E46F14" w:rsidRPr="0069137C">
        <w:rPr>
          <w:rFonts w:ascii="Book Antiqua" w:hAnsi="Book Antiqua"/>
        </w:rPr>
        <w:t>ervizi”)</w:t>
      </w:r>
      <w:r w:rsidR="00E728A1" w:rsidRPr="0069137C">
        <w:rPr>
          <w:rFonts w:ascii="Book Antiqua" w:hAnsi="Book Antiqua"/>
        </w:rPr>
        <w:t xml:space="preserve"> </w:t>
      </w:r>
      <w:r w:rsidR="00923339" w:rsidRPr="0069137C">
        <w:rPr>
          <w:rFonts w:ascii="Book Antiqua" w:hAnsi="Book Antiqua"/>
        </w:rPr>
        <w:t>sono regolamentate dalle condizioni di seguito indicate</w:t>
      </w:r>
      <w:r w:rsidR="008C46CD" w:rsidRPr="0069137C">
        <w:rPr>
          <w:rFonts w:ascii="Book Antiqua" w:hAnsi="Book Antiqua"/>
        </w:rPr>
        <w:t xml:space="preserve"> e si rivolgono a chiunque desideri utilizzare il Sito e/o </w:t>
      </w:r>
      <w:r w:rsidR="009A2DB7" w:rsidRPr="0069137C">
        <w:rPr>
          <w:rFonts w:ascii="Book Antiqua" w:hAnsi="Book Antiqua"/>
        </w:rPr>
        <w:t xml:space="preserve">le </w:t>
      </w:r>
      <w:proofErr w:type="spellStart"/>
      <w:r w:rsidR="009A2DB7" w:rsidRPr="0069137C">
        <w:rPr>
          <w:rFonts w:ascii="Book Antiqua" w:hAnsi="Book Antiqua"/>
        </w:rPr>
        <w:t>App</w:t>
      </w:r>
      <w:proofErr w:type="spellEnd"/>
      <w:r w:rsidR="009A2DB7" w:rsidRPr="0069137C">
        <w:rPr>
          <w:rFonts w:ascii="Book Antiqua" w:hAnsi="Book Antiqua"/>
        </w:rPr>
        <w:t xml:space="preserve"> e/o </w:t>
      </w:r>
      <w:r w:rsidR="003676E4" w:rsidRPr="0069137C">
        <w:rPr>
          <w:rFonts w:ascii="Book Antiqua" w:hAnsi="Book Antiqua"/>
        </w:rPr>
        <w:t>i S</w:t>
      </w:r>
      <w:r w:rsidR="00D417CA" w:rsidRPr="0069137C">
        <w:rPr>
          <w:rFonts w:ascii="Book Antiqua" w:hAnsi="Book Antiqua"/>
        </w:rPr>
        <w:t>ervizi (</w:t>
      </w:r>
      <w:r w:rsidR="008C46CD" w:rsidRPr="0069137C">
        <w:rPr>
          <w:rFonts w:ascii="Book Antiqua" w:hAnsi="Book Antiqua"/>
        </w:rPr>
        <w:t>di seguito l’ “</w:t>
      </w:r>
      <w:r w:rsidR="0009673C" w:rsidRPr="0069137C">
        <w:rPr>
          <w:rFonts w:ascii="Book Antiqua" w:hAnsi="Book Antiqua"/>
        </w:rPr>
        <w:t>U</w:t>
      </w:r>
      <w:r w:rsidR="008C46CD" w:rsidRPr="0069137C">
        <w:rPr>
          <w:rFonts w:ascii="Book Antiqua" w:hAnsi="Book Antiqua"/>
        </w:rPr>
        <w:t>tente”)</w:t>
      </w:r>
      <w:r w:rsidR="007549BF" w:rsidRPr="0069137C">
        <w:rPr>
          <w:rFonts w:ascii="Book Antiqua" w:hAnsi="Book Antiqua"/>
        </w:rPr>
        <w:t>.</w:t>
      </w:r>
      <w:r w:rsidR="002128CD" w:rsidRPr="0069137C">
        <w:rPr>
          <w:rFonts w:ascii="Book Antiqua" w:hAnsi="Book Antiqua"/>
        </w:rPr>
        <w:t xml:space="preserve"> Tali servizi sono fruibili esclusivamente in Italia.</w:t>
      </w:r>
    </w:p>
    <w:p w:rsidR="009A2DB7" w:rsidRPr="0069137C" w:rsidRDefault="009564CB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Per utilizzare i s</w:t>
      </w:r>
      <w:r w:rsidR="009A2DB7" w:rsidRPr="0069137C">
        <w:rPr>
          <w:rFonts w:ascii="Book Antiqua" w:hAnsi="Book Antiqua"/>
        </w:rPr>
        <w:t xml:space="preserve">ervizi offerti da </w:t>
      </w:r>
      <w:proofErr w:type="spellStart"/>
      <w:r w:rsidR="009A2DB7" w:rsidRPr="0069137C">
        <w:rPr>
          <w:rFonts w:ascii="Book Antiqua" w:hAnsi="Book Antiqua"/>
        </w:rPr>
        <w:t>Haamble</w:t>
      </w:r>
      <w:proofErr w:type="spellEnd"/>
      <w:r w:rsidR="009A2DB7" w:rsidRPr="0069137C">
        <w:rPr>
          <w:rFonts w:ascii="Book Antiqua" w:hAnsi="Book Antiqua"/>
        </w:rPr>
        <w:t xml:space="preserve"> è necessaria la registrazione al Sito.</w:t>
      </w:r>
    </w:p>
    <w:p w:rsidR="00F20F67" w:rsidRPr="0069137C" w:rsidRDefault="00F20F67" w:rsidP="00D417CA">
      <w:pPr>
        <w:spacing w:after="0" w:line="360" w:lineRule="auto"/>
        <w:jc w:val="both"/>
        <w:rPr>
          <w:rFonts w:ascii="Book Antiqua" w:hAnsi="Book Antiqua"/>
        </w:rPr>
      </w:pPr>
    </w:p>
    <w:p w:rsidR="00F20F67" w:rsidRPr="0069137C" w:rsidRDefault="00F20F67" w:rsidP="00D417CA">
      <w:pPr>
        <w:spacing w:after="0" w:line="360" w:lineRule="auto"/>
        <w:jc w:val="both"/>
        <w:rPr>
          <w:rFonts w:ascii="Book Antiqua" w:hAnsi="Book Antiqua"/>
        </w:rPr>
      </w:pPr>
    </w:p>
    <w:p w:rsidR="00F20F67" w:rsidRPr="0069137C" w:rsidRDefault="0009673C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Con l’accesso </w:t>
      </w:r>
      <w:r w:rsidR="00F20F67" w:rsidRPr="0069137C">
        <w:rPr>
          <w:rFonts w:ascii="Book Antiqua" w:hAnsi="Book Antiqua"/>
        </w:rPr>
        <w:t>al Sito e selez</w:t>
      </w:r>
      <w:r w:rsidRPr="0069137C">
        <w:rPr>
          <w:rFonts w:ascii="Book Antiqua" w:hAnsi="Book Antiqua"/>
        </w:rPr>
        <w:t>ionando la casella “ACCETTO” l’U</w:t>
      </w:r>
      <w:r w:rsidR="00F20F67" w:rsidRPr="0069137C">
        <w:rPr>
          <w:rFonts w:ascii="Book Antiqua" w:hAnsi="Book Antiqua"/>
        </w:rPr>
        <w:t>tente:</w:t>
      </w:r>
    </w:p>
    <w:p w:rsidR="00F20F67" w:rsidRPr="0069137C" w:rsidRDefault="00F20F67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-  si impegna irrevocabilmente ad accettare e rispettare i termini e le condizioni di utilizzo c</w:t>
      </w:r>
      <w:r w:rsidR="0009673C" w:rsidRPr="0069137C">
        <w:rPr>
          <w:rFonts w:ascii="Book Antiqua" w:hAnsi="Book Antiqua"/>
        </w:rPr>
        <w:t>ontenute nel presente documento</w:t>
      </w:r>
      <w:r w:rsidRPr="0069137C">
        <w:rPr>
          <w:rFonts w:ascii="Book Antiqua" w:hAnsi="Book Antiqua"/>
        </w:rPr>
        <w:t>;</w:t>
      </w:r>
    </w:p>
    <w:p w:rsidR="00F20F67" w:rsidRPr="0069137C" w:rsidRDefault="00F20F67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-    dichiara di avere letto la nota informativa sul trattamento dei dati personali;</w:t>
      </w:r>
    </w:p>
    <w:p w:rsidR="00F20F67" w:rsidRPr="0069137C" w:rsidRDefault="00F20F67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-    dichiara di prestare il suo consenso al trattamento dei dati p</w:t>
      </w:r>
      <w:r w:rsidR="001416DD" w:rsidRPr="0069137C">
        <w:rPr>
          <w:rFonts w:ascii="Book Antiqua" w:hAnsi="Book Antiqua"/>
        </w:rPr>
        <w:t>ersonali;</w:t>
      </w:r>
    </w:p>
    <w:p w:rsidR="001416DD" w:rsidRPr="0069137C" w:rsidRDefault="001416DD" w:rsidP="001416DD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-    dichiara di aver preso visione e di accettare il Codice di Condotta.</w:t>
      </w:r>
    </w:p>
    <w:p w:rsidR="001416DD" w:rsidRPr="0069137C" w:rsidRDefault="001416DD" w:rsidP="00D417CA">
      <w:pPr>
        <w:spacing w:after="0" w:line="360" w:lineRule="auto"/>
        <w:jc w:val="both"/>
        <w:rPr>
          <w:rFonts w:ascii="Book Antiqua" w:hAnsi="Book Antiqua"/>
        </w:rPr>
      </w:pPr>
    </w:p>
    <w:p w:rsidR="00F20F67" w:rsidRPr="0069137C" w:rsidRDefault="00F20F67" w:rsidP="00D417CA">
      <w:pPr>
        <w:spacing w:after="240" w:line="360" w:lineRule="auto"/>
        <w:rPr>
          <w:rFonts w:ascii="Book Antiqua" w:hAnsi="Book Antiqua"/>
        </w:rPr>
      </w:pPr>
    </w:p>
    <w:p w:rsidR="00F20F67" w:rsidRPr="0069137C" w:rsidRDefault="00F20F67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/>
        </w:rPr>
        <w:t xml:space="preserve"> </w:t>
      </w:r>
      <w:r w:rsidR="0088179B" w:rsidRPr="0069137C">
        <w:rPr>
          <w:rFonts w:ascii="Book Antiqua" w:hAnsi="Book Antiqua" w:cs="Arial"/>
        </w:rPr>
        <w:t xml:space="preserve">La registrazione ai servizi </w:t>
      </w:r>
      <w:proofErr w:type="spellStart"/>
      <w:r w:rsidR="0088179B" w:rsidRPr="0069137C">
        <w:rPr>
          <w:rFonts w:ascii="Book Antiqua" w:hAnsi="Book Antiqua" w:cs="Arial"/>
        </w:rPr>
        <w:t>Haamble</w:t>
      </w:r>
      <w:proofErr w:type="spellEnd"/>
      <w:r w:rsidR="0088179B" w:rsidRPr="0069137C">
        <w:rPr>
          <w:rFonts w:ascii="Book Antiqua" w:hAnsi="Book Antiqua" w:cs="Arial"/>
        </w:rPr>
        <w:t xml:space="preserve"> è consentita esclusivamente ai soggetti che</w:t>
      </w:r>
      <w:r w:rsidR="005341F9" w:rsidRPr="0069137C">
        <w:rPr>
          <w:rFonts w:ascii="Book Antiqua" w:hAnsi="Book Antiqua" w:cs="Arial"/>
        </w:rPr>
        <w:t xml:space="preserve"> abbiano compiuto diciotto anni. </w:t>
      </w:r>
    </w:p>
    <w:p w:rsidR="00F75FEB" w:rsidRPr="0069137C" w:rsidRDefault="00F75FEB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>L’Utente si impegna a fornire informazioni corrette e vere e a provvedere al loro immediato aggiornamento nel caso di eventuali modifiche</w:t>
      </w:r>
    </w:p>
    <w:p w:rsidR="00F20F67" w:rsidRPr="0069137C" w:rsidRDefault="00F20F67" w:rsidP="00D417CA">
      <w:pPr>
        <w:spacing w:after="240" w:line="360" w:lineRule="auto"/>
        <w:rPr>
          <w:rFonts w:ascii="Book Antiqua" w:hAnsi="Book Antiqua"/>
        </w:rPr>
      </w:pPr>
    </w:p>
    <w:p w:rsidR="00F20F67" w:rsidRPr="0069137C" w:rsidRDefault="0017157B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Resta inteso che l’U</w:t>
      </w:r>
      <w:r w:rsidR="00F20F67" w:rsidRPr="0069137C">
        <w:rPr>
          <w:rFonts w:ascii="Book Antiqua" w:hAnsi="Book Antiqua"/>
        </w:rPr>
        <w:t>tente che effettua l’acces</w:t>
      </w:r>
      <w:r w:rsidR="00C519AD" w:rsidRPr="0069137C">
        <w:rPr>
          <w:rFonts w:ascii="Book Antiqua" w:hAnsi="Book Antiqua"/>
        </w:rPr>
        <w:t xml:space="preserve">so al Sito e/o alle </w:t>
      </w:r>
      <w:proofErr w:type="spellStart"/>
      <w:r w:rsidR="00C519AD" w:rsidRPr="0069137C">
        <w:rPr>
          <w:rFonts w:ascii="Book Antiqua" w:hAnsi="Book Antiqua"/>
        </w:rPr>
        <w:t>App</w:t>
      </w:r>
      <w:proofErr w:type="spellEnd"/>
      <w:r w:rsidR="00C519AD" w:rsidRPr="0069137C">
        <w:rPr>
          <w:rFonts w:ascii="Book Antiqua" w:hAnsi="Book Antiqua"/>
        </w:rPr>
        <w:t xml:space="preserve"> e/o ai S</w:t>
      </w:r>
      <w:r w:rsidR="00F20F67" w:rsidRPr="0069137C">
        <w:rPr>
          <w:rFonts w:ascii="Book Antiqua" w:hAnsi="Book Antiqua"/>
        </w:rPr>
        <w:t xml:space="preserve">ervizi si impegna ad accettare le modifiche e/o aggiornamenti </w:t>
      </w:r>
      <w:r w:rsidRPr="0069137C">
        <w:rPr>
          <w:rFonts w:ascii="Book Antiqua" w:hAnsi="Book Antiqua"/>
        </w:rPr>
        <w:t xml:space="preserve">eventualmente </w:t>
      </w:r>
      <w:r w:rsidR="00F20F67" w:rsidRPr="0069137C">
        <w:rPr>
          <w:rFonts w:ascii="Book Antiqua" w:hAnsi="Book Antiqua"/>
        </w:rPr>
        <w:t>apportati</w:t>
      </w:r>
      <w:r w:rsidRPr="0069137C">
        <w:rPr>
          <w:rFonts w:ascii="Book Antiqua" w:hAnsi="Book Antiqua"/>
        </w:rPr>
        <w:t xml:space="preserve"> al presente documento in qualsiasi momento e senza preavviso</w:t>
      </w:r>
      <w:r w:rsidR="00F20F67" w:rsidRPr="0069137C">
        <w:rPr>
          <w:rFonts w:ascii="Book Antiqua" w:hAnsi="Book Antiqua"/>
        </w:rPr>
        <w:t>.</w:t>
      </w:r>
    </w:p>
    <w:p w:rsidR="007266FE" w:rsidRPr="0069137C" w:rsidRDefault="007266FE" w:rsidP="007266FE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 w:cs="Arial"/>
        </w:rPr>
        <w:t>La versione pubblicata nell’apposita sezione del Sito è quella attualmente in vigore.</w:t>
      </w:r>
    </w:p>
    <w:p w:rsidR="00D87F1C" w:rsidRPr="0069137C" w:rsidRDefault="00D87F1C" w:rsidP="00D417CA">
      <w:pPr>
        <w:spacing w:after="0" w:line="360" w:lineRule="auto"/>
        <w:jc w:val="both"/>
        <w:rPr>
          <w:rFonts w:ascii="Book Antiqua" w:hAnsi="Book Antiqua"/>
        </w:rPr>
      </w:pPr>
    </w:p>
    <w:p w:rsidR="00D87F1C" w:rsidRPr="0069137C" w:rsidRDefault="00D87F1C" w:rsidP="00D417CA">
      <w:pPr>
        <w:spacing w:after="0" w:line="360" w:lineRule="auto"/>
        <w:jc w:val="both"/>
        <w:rPr>
          <w:rFonts w:ascii="Book Antiqua" w:hAnsi="Book Antiqua"/>
        </w:rPr>
      </w:pPr>
    </w:p>
    <w:p w:rsidR="002128CD" w:rsidRPr="0069137C" w:rsidRDefault="00D87F1C" w:rsidP="00D417CA">
      <w:pPr>
        <w:spacing w:after="0" w:line="360" w:lineRule="auto"/>
        <w:jc w:val="both"/>
        <w:rPr>
          <w:rFonts w:ascii="Book Antiqua" w:hAnsi="Book Antiqua"/>
          <w:u w:val="single"/>
        </w:rPr>
      </w:pPr>
      <w:r w:rsidRPr="0069137C">
        <w:rPr>
          <w:rFonts w:ascii="Book Antiqua" w:hAnsi="Book Antiqua"/>
          <w:u w:val="single"/>
        </w:rPr>
        <w:lastRenderedPageBreak/>
        <w:t>REGISTRAZIONE ED UTILIZZO DEI SERVIZI</w:t>
      </w:r>
    </w:p>
    <w:p w:rsidR="009A2DB7" w:rsidRPr="0069137C" w:rsidRDefault="00D87F1C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a. </w:t>
      </w:r>
      <w:r w:rsidR="00AA2183" w:rsidRPr="0069137C">
        <w:rPr>
          <w:rFonts w:ascii="Book Antiqua" w:hAnsi="Book Antiqua"/>
        </w:rPr>
        <w:t>L’U</w:t>
      </w:r>
      <w:r w:rsidR="00920E2C" w:rsidRPr="0069137C">
        <w:rPr>
          <w:rFonts w:ascii="Book Antiqua" w:hAnsi="Book Antiqua"/>
        </w:rPr>
        <w:t>tente ha</w:t>
      </w:r>
      <w:r w:rsidR="008F7F81" w:rsidRPr="0069137C">
        <w:rPr>
          <w:rFonts w:ascii="Book Antiqua" w:hAnsi="Book Antiqua"/>
        </w:rPr>
        <w:t xml:space="preserve"> la facoltà di accedere al Sito</w:t>
      </w:r>
      <w:r w:rsidRPr="0069137C">
        <w:rPr>
          <w:rFonts w:ascii="Book Antiqua" w:hAnsi="Book Antiqua"/>
        </w:rPr>
        <w:t xml:space="preserve"> ed effettuare la registrazione</w:t>
      </w:r>
      <w:r w:rsidR="008F7F81" w:rsidRPr="0069137C">
        <w:rPr>
          <w:rFonts w:ascii="Book Antiqua" w:hAnsi="Book Antiqua"/>
        </w:rPr>
        <w:t xml:space="preserve"> mediante l’inserimento di </w:t>
      </w:r>
      <w:r w:rsidR="00AA2183" w:rsidRPr="0069137C">
        <w:rPr>
          <w:rFonts w:ascii="Book Antiqua" w:hAnsi="Book Antiqua"/>
        </w:rPr>
        <w:t xml:space="preserve">apposite </w:t>
      </w:r>
      <w:r w:rsidR="008F7F81" w:rsidRPr="0069137C">
        <w:rPr>
          <w:rFonts w:ascii="Book Antiqua" w:hAnsi="Book Antiqua"/>
          <w:i/>
        </w:rPr>
        <w:t>username</w:t>
      </w:r>
      <w:r w:rsidR="008F7F81" w:rsidRPr="0069137C">
        <w:rPr>
          <w:rFonts w:ascii="Book Antiqua" w:hAnsi="Book Antiqua"/>
        </w:rPr>
        <w:t xml:space="preserve"> e</w:t>
      </w:r>
      <w:r w:rsidR="00AA2183" w:rsidRPr="0069137C">
        <w:rPr>
          <w:rFonts w:ascii="Book Antiqua" w:hAnsi="Book Antiqua"/>
        </w:rPr>
        <w:t xml:space="preserve"> </w:t>
      </w:r>
      <w:r w:rsidR="001C3CBA" w:rsidRPr="0069137C">
        <w:rPr>
          <w:rFonts w:ascii="Book Antiqua" w:hAnsi="Book Antiqua"/>
          <w:i/>
        </w:rPr>
        <w:t>password</w:t>
      </w:r>
      <w:r w:rsidR="001C3CBA" w:rsidRPr="0069137C">
        <w:rPr>
          <w:rFonts w:ascii="Book Antiqua" w:hAnsi="Book Antiqua"/>
        </w:rPr>
        <w:t>.</w:t>
      </w:r>
    </w:p>
    <w:p w:rsidR="00E17A49" w:rsidRPr="0069137C" w:rsidRDefault="00E17A49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/>
        </w:rPr>
        <w:t xml:space="preserve">b. L’Utente </w:t>
      </w:r>
      <w:r w:rsidRPr="0069137C">
        <w:rPr>
          <w:rFonts w:ascii="Book Antiqua" w:hAnsi="Book Antiqua" w:cs="Arial"/>
        </w:rPr>
        <w:t>si impegna a fornire informazioni corrette e vere e a provvedere al loro immediato aggiornamento nel caso di eventuali modifiche.</w:t>
      </w:r>
    </w:p>
    <w:p w:rsidR="001C3CBA" w:rsidRPr="0069137C" w:rsidRDefault="00E17A49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/>
        </w:rPr>
        <w:t>c</w:t>
      </w:r>
      <w:r w:rsidR="00D87F1C" w:rsidRPr="0069137C">
        <w:rPr>
          <w:rFonts w:ascii="Book Antiqua" w:hAnsi="Book Antiqua"/>
        </w:rPr>
        <w:t xml:space="preserve">. </w:t>
      </w:r>
      <w:r w:rsidR="00AA2183" w:rsidRPr="0069137C">
        <w:rPr>
          <w:rFonts w:ascii="Book Antiqua" w:hAnsi="Book Antiqua"/>
        </w:rPr>
        <w:t>L’U</w:t>
      </w:r>
      <w:r w:rsidR="001C3CBA" w:rsidRPr="0069137C">
        <w:rPr>
          <w:rFonts w:ascii="Book Antiqua" w:hAnsi="Book Antiqua"/>
        </w:rPr>
        <w:t xml:space="preserve">tente si impegna a </w:t>
      </w:r>
      <w:r w:rsidR="001C3CBA" w:rsidRPr="0069137C">
        <w:rPr>
          <w:rFonts w:ascii="Book Antiqua" w:hAnsi="Book Antiqua" w:cs="Arial"/>
        </w:rPr>
        <w:t>mantenere segreti i dati identificativi di cui sopra ed a non rivelarli in alcun modo a terze parti</w:t>
      </w:r>
      <w:r w:rsidR="00511641" w:rsidRPr="0069137C">
        <w:rPr>
          <w:rFonts w:ascii="Book Antiqua" w:hAnsi="Book Antiqua" w:cs="Arial"/>
        </w:rPr>
        <w:t>.</w:t>
      </w:r>
    </w:p>
    <w:p w:rsidR="00D87F1C" w:rsidRPr="0069137C" w:rsidRDefault="00E17A49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>d</w:t>
      </w:r>
      <w:r w:rsidR="00C548DB" w:rsidRPr="0069137C">
        <w:rPr>
          <w:rFonts w:ascii="Book Antiqua" w:hAnsi="Book Antiqua" w:cs="Arial"/>
        </w:rPr>
        <w:t>. L’U</w:t>
      </w:r>
      <w:r w:rsidR="00D87F1C" w:rsidRPr="0069137C">
        <w:rPr>
          <w:rFonts w:ascii="Book Antiqua" w:hAnsi="Book Antiqua" w:cs="Arial"/>
        </w:rPr>
        <w:t xml:space="preserve">tente si impegna ad un </w:t>
      </w:r>
      <w:r w:rsidR="00903D42" w:rsidRPr="0069137C">
        <w:rPr>
          <w:rFonts w:ascii="Book Antiqua" w:hAnsi="Book Antiqua" w:cs="Arial"/>
        </w:rPr>
        <w:t>uso strettamente personale dei S</w:t>
      </w:r>
      <w:r w:rsidR="00D87F1C" w:rsidRPr="0069137C">
        <w:rPr>
          <w:rFonts w:ascii="Book Antiqua" w:hAnsi="Book Antiqua" w:cs="Arial"/>
        </w:rPr>
        <w:t xml:space="preserve">ervizi offerti da </w:t>
      </w:r>
      <w:proofErr w:type="spellStart"/>
      <w:r w:rsidR="00D87F1C" w:rsidRPr="0069137C">
        <w:rPr>
          <w:rFonts w:ascii="Book Antiqua" w:hAnsi="Book Antiqua" w:cs="Arial"/>
        </w:rPr>
        <w:t>Haamble</w:t>
      </w:r>
      <w:proofErr w:type="spellEnd"/>
      <w:r w:rsidR="00D87F1C" w:rsidRPr="0069137C">
        <w:rPr>
          <w:rFonts w:ascii="Book Antiqua" w:hAnsi="Book Antiqua" w:cs="Arial"/>
        </w:rPr>
        <w:t xml:space="preserve"> con conseguente responsabilità a suo carico nel</w:t>
      </w:r>
      <w:r w:rsidR="00AF3951" w:rsidRPr="0069137C">
        <w:rPr>
          <w:rFonts w:ascii="Book Antiqua" w:hAnsi="Book Antiqua" w:cs="Arial"/>
        </w:rPr>
        <w:t xml:space="preserve"> caso di utilizzo degli stessi </w:t>
      </w:r>
      <w:r w:rsidR="00D87F1C" w:rsidRPr="0069137C">
        <w:rPr>
          <w:rFonts w:ascii="Book Antiqua" w:hAnsi="Book Antiqua" w:cs="Arial"/>
        </w:rPr>
        <w:t>da parte di terzi</w:t>
      </w:r>
      <w:r w:rsidR="00C548DB" w:rsidRPr="0069137C">
        <w:rPr>
          <w:rFonts w:ascii="Book Antiqua" w:hAnsi="Book Antiqua" w:cs="Arial"/>
        </w:rPr>
        <w:t xml:space="preserve">, anche se </w:t>
      </w:r>
      <w:r w:rsidR="00D87F1C" w:rsidRPr="0069137C">
        <w:rPr>
          <w:rFonts w:ascii="Book Antiqua" w:hAnsi="Book Antiqua" w:cs="Arial"/>
        </w:rPr>
        <w:t>autorizzati.</w:t>
      </w:r>
    </w:p>
    <w:p w:rsidR="00D87F1C" w:rsidRPr="0069137C" w:rsidRDefault="00E17A49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>e</w:t>
      </w:r>
      <w:r w:rsidR="00D417CA" w:rsidRPr="0069137C">
        <w:rPr>
          <w:rFonts w:ascii="Book Antiqua" w:hAnsi="Book Antiqua" w:cs="Arial"/>
        </w:rPr>
        <w:t>.</w:t>
      </w:r>
      <w:r w:rsidR="00C548DB" w:rsidRPr="0069137C">
        <w:rPr>
          <w:rFonts w:ascii="Book Antiqua" w:hAnsi="Book Antiqua" w:cs="Arial"/>
        </w:rPr>
        <w:t xml:space="preserve"> </w:t>
      </w:r>
      <w:r w:rsidR="00FB40CD" w:rsidRPr="0069137C">
        <w:rPr>
          <w:rFonts w:ascii="Book Antiqua" w:hAnsi="Book Antiqua" w:cs="Arial"/>
        </w:rPr>
        <w:t>Qualora l’U</w:t>
      </w:r>
      <w:r w:rsidR="00D87F1C" w:rsidRPr="0069137C">
        <w:rPr>
          <w:rFonts w:ascii="Book Antiqua" w:hAnsi="Book Antiqua" w:cs="Arial"/>
        </w:rPr>
        <w:t xml:space="preserve">tente desideri consentire l’utilizzo </w:t>
      </w:r>
      <w:r w:rsidR="00903D42" w:rsidRPr="0069137C">
        <w:rPr>
          <w:rFonts w:ascii="Book Antiqua" w:hAnsi="Book Antiqua" w:cs="Arial"/>
        </w:rPr>
        <w:t xml:space="preserve">del Sito e/o delle </w:t>
      </w:r>
      <w:proofErr w:type="spellStart"/>
      <w:r w:rsidR="00903D42" w:rsidRPr="0069137C">
        <w:rPr>
          <w:rFonts w:ascii="Book Antiqua" w:hAnsi="Book Antiqua" w:cs="Arial"/>
        </w:rPr>
        <w:t>App</w:t>
      </w:r>
      <w:proofErr w:type="spellEnd"/>
      <w:r w:rsidR="00903D42" w:rsidRPr="0069137C">
        <w:rPr>
          <w:rFonts w:ascii="Book Antiqua" w:hAnsi="Book Antiqua" w:cs="Arial"/>
        </w:rPr>
        <w:t xml:space="preserve"> e/o dei S</w:t>
      </w:r>
      <w:r w:rsidR="00D87F1C" w:rsidRPr="0069137C">
        <w:rPr>
          <w:rFonts w:ascii="Book Antiqua" w:hAnsi="Book Antiqua" w:cs="Arial"/>
        </w:rPr>
        <w:t xml:space="preserve">ervizi da parte di terzi, è necessario </w:t>
      </w:r>
      <w:r w:rsidR="00663F0E" w:rsidRPr="0069137C">
        <w:rPr>
          <w:rFonts w:ascii="Book Antiqua" w:hAnsi="Book Antiqua" w:cs="Arial"/>
        </w:rPr>
        <w:t xml:space="preserve">inviare apposita richiesta </w:t>
      </w:r>
      <w:r w:rsidR="00D87F1C" w:rsidRPr="0069137C">
        <w:rPr>
          <w:rFonts w:ascii="Book Antiqua" w:hAnsi="Book Antiqua" w:cs="Arial"/>
        </w:rPr>
        <w:t xml:space="preserve">al seguente indirizzo di posta elettronica </w:t>
      </w:r>
      <w:hyperlink r:id="rId10" w:history="1">
        <w:r w:rsidR="00663F0E" w:rsidRPr="0069137C">
          <w:rPr>
            <w:rStyle w:val="Collegamentoipertestuale"/>
            <w:rFonts w:ascii="Book Antiqua" w:hAnsi="Book Antiqua" w:cs="Arial"/>
          </w:rPr>
          <w:t>info@haamble.com</w:t>
        </w:r>
      </w:hyperlink>
      <w:r w:rsidR="00663F0E" w:rsidRPr="0069137C">
        <w:rPr>
          <w:rFonts w:ascii="Book Antiqua" w:hAnsi="Book Antiqua" w:cs="Arial"/>
        </w:rPr>
        <w:t xml:space="preserve"> ed attendere idonea conferma</w:t>
      </w:r>
      <w:r w:rsidR="00903D42" w:rsidRPr="0069137C">
        <w:rPr>
          <w:rFonts w:ascii="Book Antiqua" w:hAnsi="Book Antiqua" w:cs="Arial"/>
        </w:rPr>
        <w:t xml:space="preserve"> ed autorizzazione.</w:t>
      </w:r>
    </w:p>
    <w:p w:rsidR="00511641" w:rsidRPr="0069137C" w:rsidRDefault="00E17A49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>f</w:t>
      </w:r>
      <w:r w:rsidR="00D87F1C" w:rsidRPr="0069137C">
        <w:rPr>
          <w:rFonts w:ascii="Book Antiqua" w:hAnsi="Book Antiqua" w:cs="Arial"/>
        </w:rPr>
        <w:t xml:space="preserve">. </w:t>
      </w:r>
      <w:r w:rsidR="00FB40CD" w:rsidRPr="0069137C">
        <w:rPr>
          <w:rFonts w:ascii="Book Antiqua" w:hAnsi="Book Antiqua" w:cs="Arial"/>
        </w:rPr>
        <w:t>L’U</w:t>
      </w:r>
      <w:r w:rsidR="00511641" w:rsidRPr="0069137C">
        <w:rPr>
          <w:rFonts w:ascii="Book Antiqua" w:hAnsi="Book Antiqua" w:cs="Arial"/>
        </w:rPr>
        <w:t>tente si impegna a manlevare e tenere indenne la Società nel caso di eventuale comunicazione dei dati identificativi a terze parti e/o utilizzo degli stessi da pa</w:t>
      </w:r>
      <w:r w:rsidR="00B145A3" w:rsidRPr="0069137C">
        <w:rPr>
          <w:rFonts w:ascii="Book Antiqua" w:hAnsi="Book Antiqua" w:cs="Arial"/>
        </w:rPr>
        <w:t>rte di terze parti.</w:t>
      </w:r>
    </w:p>
    <w:p w:rsidR="00B6062E" w:rsidRPr="0069137C" w:rsidRDefault="00B6062E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>g. L’Utente ha la facoltà di usufruire di alcuni Servizi aggiuntivi previa sottoscrizione di un abbonamento.</w:t>
      </w:r>
    </w:p>
    <w:p w:rsidR="00020583" w:rsidRPr="0069137C" w:rsidRDefault="00020583" w:rsidP="00D417CA">
      <w:pPr>
        <w:spacing w:after="0" w:line="360" w:lineRule="auto"/>
        <w:jc w:val="both"/>
        <w:rPr>
          <w:rFonts w:ascii="Book Antiqua" w:hAnsi="Book Antiqua"/>
        </w:rPr>
      </w:pPr>
    </w:p>
    <w:p w:rsidR="00061605" w:rsidRPr="0069137C" w:rsidRDefault="00061605" w:rsidP="00D417CA">
      <w:pPr>
        <w:spacing w:after="0" w:line="360" w:lineRule="auto"/>
        <w:jc w:val="both"/>
        <w:rPr>
          <w:rFonts w:ascii="Book Antiqua" w:hAnsi="Book Antiqua"/>
        </w:rPr>
      </w:pPr>
    </w:p>
    <w:p w:rsidR="00F20F67" w:rsidRPr="0069137C" w:rsidRDefault="00D417CA" w:rsidP="00D417CA">
      <w:pPr>
        <w:spacing w:after="0" w:line="360" w:lineRule="auto"/>
        <w:jc w:val="both"/>
        <w:rPr>
          <w:rFonts w:ascii="Book Antiqua" w:hAnsi="Book Antiqua"/>
          <w:u w:val="single"/>
        </w:rPr>
      </w:pPr>
      <w:r w:rsidRPr="0069137C">
        <w:rPr>
          <w:rFonts w:ascii="Book Antiqua" w:hAnsi="Book Antiqua"/>
          <w:u w:val="single"/>
        </w:rPr>
        <w:t>RESPONSABILITA’</w:t>
      </w:r>
      <w:r w:rsidR="00F20F67" w:rsidRPr="0069137C">
        <w:rPr>
          <w:rFonts w:ascii="Book Antiqua" w:hAnsi="Book Antiqua"/>
          <w:u w:val="single"/>
        </w:rPr>
        <w:t xml:space="preserve"> ED ESCLUSIONI DI GARANZIA</w:t>
      </w:r>
    </w:p>
    <w:p w:rsidR="00F20F67" w:rsidRPr="0069137C" w:rsidRDefault="00F20F67" w:rsidP="00D417CA">
      <w:pPr>
        <w:spacing w:after="0" w:line="360" w:lineRule="auto"/>
        <w:jc w:val="both"/>
        <w:rPr>
          <w:rFonts w:ascii="Book Antiqua" w:hAnsi="Book Antiqua"/>
          <w:u w:val="single"/>
        </w:rPr>
      </w:pPr>
    </w:p>
    <w:p w:rsidR="009711A0" w:rsidRPr="0069137C" w:rsidRDefault="00F20F67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 xml:space="preserve">a. </w:t>
      </w:r>
      <w:r w:rsidR="009711A0" w:rsidRPr="0069137C">
        <w:rPr>
          <w:rFonts w:ascii="Book Antiqua" w:hAnsi="Book Antiqua" w:cs="Arial"/>
        </w:rPr>
        <w:t xml:space="preserve">Si fa espresso divieto di qualsiasi </w:t>
      </w:r>
      <w:r w:rsidR="0048389A" w:rsidRPr="0069137C">
        <w:rPr>
          <w:rFonts w:ascii="Book Antiqua" w:hAnsi="Book Antiqua" w:cs="Arial"/>
        </w:rPr>
        <w:t xml:space="preserve">utilizzo del Sito e/o delle </w:t>
      </w:r>
      <w:proofErr w:type="spellStart"/>
      <w:r w:rsidR="0048389A" w:rsidRPr="0069137C">
        <w:rPr>
          <w:rFonts w:ascii="Book Antiqua" w:hAnsi="Book Antiqua" w:cs="Arial"/>
        </w:rPr>
        <w:t>App</w:t>
      </w:r>
      <w:proofErr w:type="spellEnd"/>
      <w:r w:rsidR="0048389A" w:rsidRPr="0069137C">
        <w:rPr>
          <w:rFonts w:ascii="Book Antiqua" w:hAnsi="Book Antiqua" w:cs="Arial"/>
        </w:rPr>
        <w:t xml:space="preserve"> e/o dei S</w:t>
      </w:r>
      <w:r w:rsidR="009711A0" w:rsidRPr="0069137C">
        <w:rPr>
          <w:rFonts w:ascii="Book Antiqua" w:hAnsi="Book Antiqua" w:cs="Arial"/>
        </w:rPr>
        <w:t xml:space="preserve">ervizi </w:t>
      </w:r>
      <w:r w:rsidR="008B0F33" w:rsidRPr="0069137C">
        <w:rPr>
          <w:rFonts w:ascii="Book Antiqua" w:hAnsi="Book Antiqua" w:cs="Arial"/>
        </w:rPr>
        <w:t xml:space="preserve">non conforme </w:t>
      </w:r>
      <w:r w:rsidR="009711A0" w:rsidRPr="0069137C">
        <w:rPr>
          <w:rFonts w:ascii="Book Antiqua" w:hAnsi="Book Antiqua" w:cs="Arial"/>
        </w:rPr>
        <w:t>o</w:t>
      </w:r>
      <w:r w:rsidR="008B0F33" w:rsidRPr="0069137C">
        <w:rPr>
          <w:rFonts w:ascii="Book Antiqua" w:hAnsi="Book Antiqua" w:cs="Arial"/>
        </w:rPr>
        <w:t>, comunque,</w:t>
      </w:r>
      <w:r w:rsidR="009711A0" w:rsidRPr="0069137C">
        <w:rPr>
          <w:rFonts w:ascii="Book Antiqua" w:hAnsi="Book Antiqua" w:cs="Arial"/>
        </w:rPr>
        <w:t xml:space="preserve"> incompatibile con lo scopo degli stessi.</w:t>
      </w:r>
    </w:p>
    <w:p w:rsidR="009711A0" w:rsidRPr="0069137C" w:rsidRDefault="009711A0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 w:cs="Arial"/>
        </w:rPr>
        <w:t>Pertanto</w:t>
      </w:r>
      <w:r w:rsidR="008B0F33" w:rsidRPr="0069137C">
        <w:rPr>
          <w:rFonts w:ascii="Book Antiqua" w:hAnsi="Book Antiqua" w:cs="Arial"/>
        </w:rPr>
        <w:t>, è fatto espresso divieto all’U</w:t>
      </w:r>
      <w:r w:rsidRPr="0069137C">
        <w:rPr>
          <w:rFonts w:ascii="Book Antiqua" w:hAnsi="Book Antiqua" w:cs="Arial"/>
        </w:rPr>
        <w:t>tente di</w:t>
      </w:r>
      <w:r w:rsidRPr="0069137C">
        <w:rPr>
          <w:rFonts w:ascii="Book Antiqua" w:hAnsi="Book Antiqua" w:cs="Arial"/>
          <w:sz w:val="24"/>
          <w:szCs w:val="24"/>
        </w:rPr>
        <w:t>:</w:t>
      </w:r>
      <w:r w:rsidRPr="0069137C">
        <w:rPr>
          <w:rFonts w:ascii="Book Antiqua" w:hAnsi="Book Antiqua"/>
        </w:rPr>
        <w:t xml:space="preserve"> </w:t>
      </w:r>
    </w:p>
    <w:p w:rsidR="009711A0" w:rsidRPr="0069137C" w:rsidRDefault="009711A0" w:rsidP="00D417CA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inserire opinioni e/o commenti e/o diffondere materi</w:t>
      </w:r>
      <w:r w:rsidR="00691E3A" w:rsidRPr="0069137C">
        <w:rPr>
          <w:rFonts w:ascii="Book Antiqua" w:hAnsi="Book Antiqua"/>
        </w:rPr>
        <w:t>ali, anche nelle aree private (</w:t>
      </w:r>
      <w:r w:rsidRPr="0069137C">
        <w:rPr>
          <w:rFonts w:ascii="Book Antiqua" w:hAnsi="Book Antiqua"/>
        </w:rPr>
        <w:t>ad esempio la chat) e/o porre in essere qualsivoglia condotta che rappresenti violazione dei diritti dei terzi e/o delle disposizioni di legge in vigore;</w:t>
      </w:r>
    </w:p>
    <w:p w:rsidR="009711A0" w:rsidRPr="0069137C" w:rsidRDefault="009711A0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 w:cs="Arial"/>
          <w:sz w:val="24"/>
          <w:szCs w:val="24"/>
        </w:rPr>
      </w:pPr>
      <w:r w:rsidRPr="0069137C">
        <w:rPr>
          <w:rFonts w:ascii="Book Antiqua" w:hAnsi="Book Antiqua" w:cs="Arial"/>
        </w:rPr>
        <w:t>inserire e/o utilizzare qualunque informazione ponendo in essere condotte illecite, sia specificamente vietate nelle presenti condizioni di utilizzo sia vietate dalle leggi attualmente in vigore</w:t>
      </w:r>
      <w:r w:rsidRPr="0069137C">
        <w:rPr>
          <w:rFonts w:ascii="Book Antiqua" w:hAnsi="Book Antiqua" w:cs="Arial"/>
          <w:sz w:val="24"/>
          <w:szCs w:val="24"/>
        </w:rPr>
        <w:t>;</w:t>
      </w:r>
    </w:p>
    <w:p w:rsidR="009711A0" w:rsidRPr="0069137C" w:rsidRDefault="009711A0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 w:cs="Arial"/>
          <w:color w:val="000000" w:themeColor="text1"/>
        </w:rPr>
      </w:pPr>
      <w:r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t xml:space="preserve">inserire </w:t>
      </w:r>
      <w:r w:rsidR="00B30EC3"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t>e/</w:t>
      </w:r>
      <w:r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t xml:space="preserve">o trasmettere alcun tipo di materiale che violi </w:t>
      </w:r>
      <w:r w:rsidR="00F20F67"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t xml:space="preserve">i </w:t>
      </w:r>
      <w:r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t xml:space="preserve">diritti di terzi, che sia contrario alla legge, all'ordine pubblico ed al buon costume, che sia minaccioso, offensivo e/o diffamatorio, che violi i diritti inerenti alla vita pubblica e privata, che sia </w:t>
      </w:r>
      <w:r w:rsidR="008B0F33"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t xml:space="preserve">considerato </w:t>
      </w:r>
      <w:r w:rsidR="00E20386"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t xml:space="preserve">ingannevole, </w:t>
      </w:r>
      <w:r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t xml:space="preserve">volgare, osceno, blasfemo o in altro modo inopportuno, che inciti ad azioni </w:t>
      </w:r>
      <w:r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lastRenderedPageBreak/>
        <w:t xml:space="preserve">criminali, ad azioni che siano causa di responsabilità civile, ad azioni che siano comunque illegali e che, senza la preventiva ed espressa approvazione di </w:t>
      </w:r>
      <w:proofErr w:type="spellStart"/>
      <w:r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t>Haamble</w:t>
      </w:r>
      <w:proofErr w:type="spellEnd"/>
      <w:r w:rsidRPr="0069137C">
        <w:rPr>
          <w:rStyle w:val="genmed1"/>
          <w:rFonts w:ascii="Book Antiqua" w:hAnsi="Book Antiqua" w:cs="Helvetica"/>
          <w:color w:val="000000" w:themeColor="text1"/>
          <w:sz w:val="22"/>
          <w:szCs w:val="22"/>
        </w:rPr>
        <w:t>, contengano messaggi pubblicitari o promozionali;</w:t>
      </w:r>
    </w:p>
    <w:p w:rsidR="009711A0" w:rsidRPr="0069137C" w:rsidRDefault="009711A0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>porre in essere qualsivoglia condotta riconosciuta come illecita da norme nazionali o comunitarie o internazionali o, in ogni caso, lesive della buona fede;</w:t>
      </w:r>
    </w:p>
    <w:p w:rsidR="009711A0" w:rsidRPr="0069137C" w:rsidRDefault="009711A0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 xml:space="preserve">inserire e/o comunicare e/o diffondere qualunque contenuto che possa favorire e/o sfruttare la creazione e/o il mantenimento e/o la promozione di </w:t>
      </w:r>
      <w:r w:rsidR="008B0F33" w:rsidRPr="0069137C">
        <w:rPr>
          <w:rFonts w:ascii="Book Antiqua" w:hAnsi="Book Antiqua" w:cs="Arial"/>
        </w:rPr>
        <w:t>attività connesse alla por</w:t>
      </w:r>
      <w:r w:rsidR="00122726" w:rsidRPr="0069137C">
        <w:rPr>
          <w:rFonts w:ascii="Book Antiqua" w:hAnsi="Book Antiqua" w:cs="Arial"/>
        </w:rPr>
        <w:t xml:space="preserve">nografia e/o </w:t>
      </w:r>
      <w:proofErr w:type="spellStart"/>
      <w:r w:rsidR="00122726" w:rsidRPr="0069137C">
        <w:rPr>
          <w:rFonts w:ascii="Book Antiqua" w:hAnsi="Book Antiqua" w:cs="Arial"/>
        </w:rPr>
        <w:t>pedopornografia</w:t>
      </w:r>
      <w:proofErr w:type="spellEnd"/>
      <w:r w:rsidR="00122726" w:rsidRPr="0069137C">
        <w:rPr>
          <w:rFonts w:ascii="Book Antiqua" w:hAnsi="Book Antiqua" w:cs="Arial"/>
        </w:rPr>
        <w:t>;</w:t>
      </w:r>
    </w:p>
    <w:p w:rsidR="00122726" w:rsidRPr="0069137C" w:rsidRDefault="00122726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 xml:space="preserve">inserire qualsivoglia contenuto che possa danneggiare gli altri Utenti mediante l’installazione di virus e/o qualsivoglia </w:t>
      </w:r>
      <w:proofErr w:type="spellStart"/>
      <w:r w:rsidRPr="0069137C">
        <w:rPr>
          <w:rFonts w:ascii="Book Antiqua" w:hAnsi="Book Antiqua" w:cs="Arial"/>
        </w:rPr>
        <w:t>malware</w:t>
      </w:r>
      <w:proofErr w:type="spellEnd"/>
      <w:r w:rsidRPr="0069137C">
        <w:rPr>
          <w:rFonts w:ascii="Book Antiqua" w:hAnsi="Book Antiqua" w:cs="Arial"/>
        </w:rPr>
        <w:t xml:space="preserve">. </w:t>
      </w:r>
    </w:p>
    <w:p w:rsidR="00620571" w:rsidRPr="0069137C" w:rsidRDefault="00316E77" w:rsidP="00316E77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 xml:space="preserve">b. </w:t>
      </w:r>
      <w:proofErr w:type="spellStart"/>
      <w:r w:rsidR="00620571" w:rsidRPr="0069137C">
        <w:rPr>
          <w:rFonts w:ascii="Book Antiqua" w:hAnsi="Book Antiqua" w:cs="Arial"/>
        </w:rPr>
        <w:t>Haamble</w:t>
      </w:r>
      <w:proofErr w:type="spellEnd"/>
      <w:r w:rsidR="00620571" w:rsidRPr="0069137C">
        <w:rPr>
          <w:rFonts w:ascii="Book Antiqua" w:hAnsi="Book Antiqua" w:cs="Arial"/>
        </w:rPr>
        <w:t xml:space="preserve"> </w:t>
      </w:r>
      <w:r w:rsidRPr="0069137C">
        <w:rPr>
          <w:rFonts w:ascii="Book Antiqua" w:hAnsi="Book Antiqua" w:cs="Arial"/>
        </w:rPr>
        <w:t>si riserva</w:t>
      </w:r>
      <w:r w:rsidR="00620571" w:rsidRPr="0069137C">
        <w:rPr>
          <w:rFonts w:ascii="Book Antiqua" w:hAnsi="Book Antiqua" w:cs="Arial"/>
        </w:rPr>
        <w:t xml:space="preserve"> la facoltà di verificare qualunque </w:t>
      </w:r>
      <w:r w:rsidR="00F159BF" w:rsidRPr="0069137C">
        <w:rPr>
          <w:rFonts w:ascii="Book Antiqua" w:hAnsi="Book Antiqua" w:cs="Arial"/>
        </w:rPr>
        <w:t xml:space="preserve">informazione e/o </w:t>
      </w:r>
      <w:r w:rsidR="00620571" w:rsidRPr="0069137C">
        <w:rPr>
          <w:rFonts w:ascii="Book Antiqua" w:hAnsi="Book Antiqua" w:cs="Arial"/>
        </w:rPr>
        <w:t>contenuto inserito e/o comunicato e/o pubblicato dall’Utente, sia n</w:t>
      </w:r>
      <w:r w:rsidR="0014149E" w:rsidRPr="0069137C">
        <w:rPr>
          <w:rFonts w:ascii="Book Antiqua" w:hAnsi="Book Antiqua" w:cs="Arial"/>
        </w:rPr>
        <w:t>elle aree pubbliche del Sito si</w:t>
      </w:r>
      <w:r w:rsidR="00620571" w:rsidRPr="0069137C">
        <w:rPr>
          <w:rFonts w:ascii="Book Antiqua" w:hAnsi="Book Antiqua" w:cs="Arial"/>
        </w:rPr>
        <w:t>a in quelle ad accesso riservato.</w:t>
      </w:r>
    </w:p>
    <w:p w:rsidR="00061605" w:rsidRPr="0069137C" w:rsidRDefault="0014149E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c</w:t>
      </w:r>
      <w:r w:rsidR="00F20F67" w:rsidRPr="0069137C">
        <w:rPr>
          <w:rFonts w:ascii="Book Antiqua" w:hAnsi="Book Antiqua"/>
        </w:rPr>
        <w:t xml:space="preserve">. </w:t>
      </w:r>
      <w:r w:rsidR="00061605" w:rsidRPr="0069137C">
        <w:rPr>
          <w:rFonts w:ascii="Book Antiqua" w:hAnsi="Book Antiqua"/>
        </w:rPr>
        <w:t xml:space="preserve">In ogni caso </w:t>
      </w:r>
      <w:proofErr w:type="spellStart"/>
      <w:r w:rsidR="00F20F67" w:rsidRPr="0069137C">
        <w:rPr>
          <w:rFonts w:ascii="Book Antiqua" w:hAnsi="Book Antiqua"/>
        </w:rPr>
        <w:t>Haamble</w:t>
      </w:r>
      <w:proofErr w:type="spellEnd"/>
      <w:r w:rsidR="00061605" w:rsidRPr="0069137C">
        <w:rPr>
          <w:rFonts w:ascii="Book Antiqua" w:hAnsi="Book Antiqua"/>
        </w:rPr>
        <w:t xml:space="preserve"> non assume e</w:t>
      </w:r>
      <w:r w:rsidR="00F20F67" w:rsidRPr="0069137C">
        <w:rPr>
          <w:rFonts w:ascii="Book Antiqua" w:hAnsi="Book Antiqua"/>
        </w:rPr>
        <w:t>,</w:t>
      </w:r>
      <w:r w:rsidR="00061605" w:rsidRPr="0069137C">
        <w:rPr>
          <w:rFonts w:ascii="Book Antiqua" w:hAnsi="Book Antiqua"/>
        </w:rPr>
        <w:t xml:space="preserve"> pertanto</w:t>
      </w:r>
      <w:r w:rsidR="00F20F67" w:rsidRPr="0069137C">
        <w:rPr>
          <w:rFonts w:ascii="Book Antiqua" w:hAnsi="Book Antiqua"/>
        </w:rPr>
        <w:t>,</w:t>
      </w:r>
      <w:r w:rsidR="00061605" w:rsidRPr="0069137C">
        <w:rPr>
          <w:rFonts w:ascii="Book Antiqua" w:hAnsi="Book Antiqua"/>
        </w:rPr>
        <w:t xml:space="preserve"> declina ogni eventuale responsabilità relativa a qualsivoglia contenuto </w:t>
      </w:r>
      <w:r w:rsidR="00F159BF" w:rsidRPr="0069137C">
        <w:rPr>
          <w:rFonts w:ascii="Book Antiqua" w:hAnsi="Book Antiqua"/>
        </w:rPr>
        <w:t xml:space="preserve">inserito e/o </w:t>
      </w:r>
      <w:r w:rsidR="00061605" w:rsidRPr="0069137C">
        <w:rPr>
          <w:rFonts w:ascii="Book Antiqua" w:hAnsi="Book Antiqua"/>
        </w:rPr>
        <w:t>pubblicato</w:t>
      </w:r>
      <w:r w:rsidR="00624E8E" w:rsidRPr="0069137C">
        <w:rPr>
          <w:rFonts w:ascii="Book Antiqua" w:hAnsi="Book Antiqua"/>
        </w:rPr>
        <w:t xml:space="preserve"> e/o comunicato</w:t>
      </w:r>
      <w:r w:rsidR="00061605" w:rsidRPr="0069137C">
        <w:rPr>
          <w:rFonts w:ascii="Book Antiqua" w:hAnsi="Book Antiqua"/>
        </w:rPr>
        <w:t xml:space="preserve"> </w:t>
      </w:r>
      <w:r w:rsidR="000575B9" w:rsidRPr="0069137C">
        <w:rPr>
          <w:rFonts w:ascii="Book Antiqua" w:hAnsi="Book Antiqua"/>
        </w:rPr>
        <w:t>dall’U</w:t>
      </w:r>
      <w:r w:rsidR="00C306D9" w:rsidRPr="0069137C">
        <w:rPr>
          <w:rFonts w:ascii="Book Antiqua" w:hAnsi="Book Antiqua"/>
        </w:rPr>
        <w:t>tente</w:t>
      </w:r>
      <w:r w:rsidR="00061605" w:rsidRPr="0069137C">
        <w:rPr>
          <w:rFonts w:ascii="Book Antiqua" w:hAnsi="Book Antiqua"/>
        </w:rPr>
        <w:t>, sia nelle aree pubbliche</w:t>
      </w:r>
      <w:r w:rsidR="00C306D9" w:rsidRPr="0069137C">
        <w:rPr>
          <w:rFonts w:ascii="Book Antiqua" w:hAnsi="Book Antiqua"/>
        </w:rPr>
        <w:t xml:space="preserve"> del Sito</w:t>
      </w:r>
      <w:r w:rsidR="00061605" w:rsidRPr="0069137C">
        <w:rPr>
          <w:rFonts w:ascii="Book Antiqua" w:hAnsi="Book Antiqua"/>
        </w:rPr>
        <w:t xml:space="preserve"> sia in quelle ad accesso riservato (ad esempio le chat)</w:t>
      </w:r>
      <w:r w:rsidR="00C306D9" w:rsidRPr="0069137C">
        <w:rPr>
          <w:rFonts w:ascii="Book Antiqua" w:hAnsi="Book Antiqua"/>
        </w:rPr>
        <w:t>.</w:t>
      </w:r>
    </w:p>
    <w:p w:rsidR="00C70515" w:rsidRPr="0069137C" w:rsidRDefault="00C70515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d.</w:t>
      </w:r>
      <w:r w:rsidR="00AB4AD8" w:rsidRPr="0069137C">
        <w:rPr>
          <w:rFonts w:ascii="Book Antiqua" w:hAnsi="Book Antiqua"/>
        </w:rPr>
        <w:t xml:space="preserve"> </w:t>
      </w:r>
      <w:proofErr w:type="spellStart"/>
      <w:r w:rsidR="00AB4AD8" w:rsidRPr="0069137C">
        <w:rPr>
          <w:rFonts w:ascii="Book Antiqua" w:hAnsi="Book Antiqua"/>
        </w:rPr>
        <w:t>Haamble</w:t>
      </w:r>
      <w:proofErr w:type="spellEnd"/>
      <w:r w:rsidR="00AB4AD8" w:rsidRPr="0069137C">
        <w:rPr>
          <w:rFonts w:ascii="Book Antiqua" w:hAnsi="Book Antiqua"/>
        </w:rPr>
        <w:t xml:space="preserve"> non assume e, pertanto, declina ogni eventuale responsabilità </w:t>
      </w:r>
      <w:r w:rsidR="00C101E9" w:rsidRPr="0069137C">
        <w:rPr>
          <w:rFonts w:ascii="Book Antiqua" w:hAnsi="Book Antiqua"/>
        </w:rPr>
        <w:t>per</w:t>
      </w:r>
      <w:r w:rsidR="00AB4AD8" w:rsidRPr="0069137C">
        <w:rPr>
          <w:rFonts w:ascii="Book Antiqua" w:hAnsi="Book Antiqua"/>
        </w:rPr>
        <w:t xml:space="preserve"> eventuali errori e/o inesattezze </w:t>
      </w:r>
      <w:r w:rsidR="00C101E9" w:rsidRPr="0069137C">
        <w:rPr>
          <w:rFonts w:ascii="Book Antiqua" w:hAnsi="Book Antiqua"/>
        </w:rPr>
        <w:t xml:space="preserve">relative ai dati concernenti i luoghi e/o le </w:t>
      </w:r>
      <w:proofErr w:type="spellStart"/>
      <w:r w:rsidR="00C101E9" w:rsidRPr="0069137C">
        <w:rPr>
          <w:rFonts w:ascii="Book Antiqua" w:hAnsi="Book Antiqua"/>
          <w:i/>
        </w:rPr>
        <w:t>locations</w:t>
      </w:r>
      <w:proofErr w:type="spellEnd"/>
      <w:r w:rsidR="00C101E9" w:rsidRPr="0069137C">
        <w:rPr>
          <w:rFonts w:ascii="Book Antiqua" w:hAnsi="Book Antiqua"/>
        </w:rPr>
        <w:t>.</w:t>
      </w:r>
    </w:p>
    <w:p w:rsidR="005E0152" w:rsidRPr="0069137C" w:rsidRDefault="00C70515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e</w:t>
      </w:r>
      <w:r w:rsidR="00F20F67" w:rsidRPr="0069137C">
        <w:rPr>
          <w:rFonts w:ascii="Book Antiqua" w:hAnsi="Book Antiqua"/>
        </w:rPr>
        <w:t xml:space="preserve">. </w:t>
      </w:r>
      <w:r w:rsidR="00B326FD" w:rsidRPr="0069137C">
        <w:rPr>
          <w:rFonts w:ascii="Book Antiqua" w:hAnsi="Book Antiqua"/>
        </w:rPr>
        <w:t>In caso di violazione di diritti dei terzi e/o della normativa vigente e/o delle condizioni di cui al presente documento</w:t>
      </w:r>
      <w:r w:rsidR="009711A0" w:rsidRPr="0069137C">
        <w:rPr>
          <w:rFonts w:ascii="Book Antiqua" w:hAnsi="Book Antiqua"/>
        </w:rPr>
        <w:t>, in tutto o in parte</w:t>
      </w:r>
      <w:r w:rsidR="00B326FD" w:rsidRPr="0069137C">
        <w:rPr>
          <w:rFonts w:ascii="Book Antiqua" w:hAnsi="Book Antiqua"/>
        </w:rPr>
        <w:t>, la Società si riserva il diritto di correggere e/o rimuovere</w:t>
      </w:r>
      <w:r w:rsidR="007249DF" w:rsidRPr="0069137C">
        <w:rPr>
          <w:rFonts w:ascii="Book Antiqua" w:hAnsi="Book Antiqua"/>
        </w:rPr>
        <w:t xml:space="preserve"> e/o oscurare </w:t>
      </w:r>
      <w:r w:rsidR="00B326FD" w:rsidRPr="0069137C">
        <w:rPr>
          <w:rFonts w:ascii="Book Antiqua" w:hAnsi="Book Antiqua"/>
        </w:rPr>
        <w:t>in qualsiasi momento e senza preavviso, i contenuti e/o</w:t>
      </w:r>
      <w:r w:rsidR="00F07B97" w:rsidRPr="0069137C">
        <w:rPr>
          <w:rFonts w:ascii="Book Antiqua" w:hAnsi="Book Antiqua"/>
        </w:rPr>
        <w:t xml:space="preserve"> le informazioni inserite dall’U</w:t>
      </w:r>
      <w:r w:rsidR="00B326FD" w:rsidRPr="0069137C">
        <w:rPr>
          <w:rFonts w:ascii="Book Antiqua" w:hAnsi="Book Antiqua"/>
        </w:rPr>
        <w:t>tente</w:t>
      </w:r>
      <w:r w:rsidR="007249DF" w:rsidRPr="0069137C">
        <w:rPr>
          <w:rFonts w:ascii="Book Antiqua" w:hAnsi="Book Antiqua"/>
        </w:rPr>
        <w:t xml:space="preserve"> e/o sospendere e/o interrompere</w:t>
      </w:r>
      <w:r w:rsidR="009711A0" w:rsidRPr="0069137C">
        <w:rPr>
          <w:rFonts w:ascii="Book Antiqua" w:hAnsi="Book Antiqua"/>
        </w:rPr>
        <w:t xml:space="preserve"> e/o impedire l’accesso e/o</w:t>
      </w:r>
      <w:r w:rsidR="007249DF" w:rsidRPr="0069137C">
        <w:rPr>
          <w:rFonts w:ascii="Book Antiqua" w:hAnsi="Book Antiqua"/>
        </w:rPr>
        <w:t xml:space="preserve"> l’utilizzo </w:t>
      </w:r>
      <w:r w:rsidR="009711A0" w:rsidRPr="0069137C">
        <w:rPr>
          <w:rFonts w:ascii="Book Antiqua" w:hAnsi="Book Antiqua"/>
        </w:rPr>
        <w:t xml:space="preserve">del Sito e/o delle </w:t>
      </w:r>
      <w:proofErr w:type="spellStart"/>
      <w:r w:rsidR="009711A0" w:rsidRPr="0069137C">
        <w:rPr>
          <w:rFonts w:ascii="Book Antiqua" w:hAnsi="Book Antiqua"/>
        </w:rPr>
        <w:t>App</w:t>
      </w:r>
      <w:proofErr w:type="spellEnd"/>
      <w:r w:rsidR="009711A0" w:rsidRPr="0069137C">
        <w:rPr>
          <w:rFonts w:ascii="Book Antiqua" w:hAnsi="Book Antiqua"/>
        </w:rPr>
        <w:t xml:space="preserve"> e/o </w:t>
      </w:r>
      <w:r w:rsidR="00777693" w:rsidRPr="0069137C">
        <w:rPr>
          <w:rFonts w:ascii="Book Antiqua" w:hAnsi="Book Antiqua"/>
        </w:rPr>
        <w:t>dei S</w:t>
      </w:r>
      <w:r w:rsidR="007249DF" w:rsidRPr="0069137C">
        <w:rPr>
          <w:rFonts w:ascii="Book Antiqua" w:hAnsi="Book Antiqua"/>
        </w:rPr>
        <w:t>ervizi</w:t>
      </w:r>
      <w:r w:rsidR="009711A0" w:rsidRPr="0069137C">
        <w:rPr>
          <w:rFonts w:ascii="Book Antiqua" w:hAnsi="Book Antiqua"/>
        </w:rPr>
        <w:t xml:space="preserve">, senza alcun preavviso e senza </w:t>
      </w:r>
      <w:r w:rsidR="00F07B97" w:rsidRPr="0069137C">
        <w:rPr>
          <w:rFonts w:ascii="Book Antiqua" w:hAnsi="Book Antiqua"/>
        </w:rPr>
        <w:t xml:space="preserve">che ciò possa configurare </w:t>
      </w:r>
      <w:r w:rsidR="009711A0" w:rsidRPr="0069137C">
        <w:rPr>
          <w:rFonts w:ascii="Book Antiqua" w:hAnsi="Book Antiqua"/>
        </w:rPr>
        <w:t xml:space="preserve">alcuna responsabilità a carico di </w:t>
      </w:r>
      <w:proofErr w:type="spellStart"/>
      <w:r w:rsidR="009711A0" w:rsidRPr="0069137C">
        <w:rPr>
          <w:rFonts w:ascii="Book Antiqua" w:hAnsi="Book Antiqua"/>
        </w:rPr>
        <w:t>Haamble</w:t>
      </w:r>
      <w:proofErr w:type="spellEnd"/>
      <w:r w:rsidR="009711A0" w:rsidRPr="0069137C">
        <w:rPr>
          <w:rFonts w:ascii="Book Antiqua" w:hAnsi="Book Antiqua"/>
        </w:rPr>
        <w:t>.</w:t>
      </w:r>
    </w:p>
    <w:p w:rsidR="00B326FD" w:rsidRPr="0069137C" w:rsidRDefault="00C70515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f</w:t>
      </w:r>
      <w:r w:rsidR="0088179B" w:rsidRPr="0069137C">
        <w:rPr>
          <w:rFonts w:ascii="Book Antiqua" w:hAnsi="Book Antiqua"/>
        </w:rPr>
        <w:t xml:space="preserve">. </w:t>
      </w:r>
      <w:proofErr w:type="spellStart"/>
      <w:r w:rsidR="0088179B" w:rsidRPr="0069137C">
        <w:rPr>
          <w:rFonts w:ascii="Book Antiqua" w:hAnsi="Book Antiqua"/>
        </w:rPr>
        <w:t>Haamble</w:t>
      </w:r>
      <w:proofErr w:type="spellEnd"/>
      <w:r w:rsidR="0088179B" w:rsidRPr="0069137C">
        <w:rPr>
          <w:rFonts w:ascii="Book Antiqua" w:hAnsi="Book Antiqua"/>
        </w:rPr>
        <w:t xml:space="preserve"> ha la facoltà di inserire nel Sito e/o nelle </w:t>
      </w:r>
      <w:proofErr w:type="spellStart"/>
      <w:r w:rsidR="0088179B" w:rsidRPr="0069137C">
        <w:rPr>
          <w:rFonts w:ascii="Book Antiqua" w:hAnsi="Book Antiqua"/>
        </w:rPr>
        <w:t>App</w:t>
      </w:r>
      <w:proofErr w:type="spellEnd"/>
      <w:r w:rsidR="0088179B" w:rsidRPr="0069137C">
        <w:rPr>
          <w:rFonts w:ascii="Book Antiqua" w:hAnsi="Book Antiqua"/>
        </w:rPr>
        <w:t xml:space="preserve"> e/o all’interno dei Servizi erogati </w:t>
      </w:r>
      <w:proofErr w:type="spellStart"/>
      <w:r w:rsidR="0088179B" w:rsidRPr="0069137C">
        <w:rPr>
          <w:rFonts w:ascii="Book Antiqua" w:hAnsi="Book Antiqua"/>
          <w:i/>
        </w:rPr>
        <w:t>banner</w:t>
      </w:r>
      <w:r w:rsidR="005477F6" w:rsidRPr="0069137C">
        <w:rPr>
          <w:rFonts w:ascii="Book Antiqua" w:hAnsi="Book Antiqua"/>
          <w:i/>
        </w:rPr>
        <w:t>s</w:t>
      </w:r>
      <w:proofErr w:type="spellEnd"/>
      <w:r w:rsidR="0088179B" w:rsidRPr="0069137C">
        <w:rPr>
          <w:rFonts w:ascii="Book Antiqua" w:hAnsi="Book Antiqua"/>
        </w:rPr>
        <w:t xml:space="preserve"> e/o inserzioni pubblicitarie proprie e/o di terzi e/o contenenti un collegamento (di seguito il “</w:t>
      </w:r>
      <w:r w:rsidR="0088179B" w:rsidRPr="0069137C">
        <w:rPr>
          <w:rFonts w:ascii="Book Antiqua" w:hAnsi="Book Antiqua"/>
          <w:i/>
        </w:rPr>
        <w:t>link</w:t>
      </w:r>
      <w:r w:rsidR="0088179B" w:rsidRPr="0069137C">
        <w:rPr>
          <w:rFonts w:ascii="Book Antiqua" w:hAnsi="Book Antiqua"/>
        </w:rPr>
        <w:t xml:space="preserve">”) ad un sito </w:t>
      </w:r>
      <w:r w:rsidR="0088179B" w:rsidRPr="0069137C">
        <w:rPr>
          <w:rFonts w:ascii="Book Antiqua" w:hAnsi="Book Antiqua"/>
          <w:i/>
        </w:rPr>
        <w:t>web</w:t>
      </w:r>
      <w:r w:rsidR="0088179B" w:rsidRPr="0069137C">
        <w:rPr>
          <w:rFonts w:ascii="Book Antiqua" w:hAnsi="Book Antiqua"/>
        </w:rPr>
        <w:t xml:space="preserve"> esterno ad </w:t>
      </w:r>
      <w:proofErr w:type="spellStart"/>
      <w:r w:rsidR="0088179B" w:rsidRPr="0069137C">
        <w:rPr>
          <w:rFonts w:ascii="Book Antiqua" w:hAnsi="Book Antiqua"/>
        </w:rPr>
        <w:t>Haamble</w:t>
      </w:r>
      <w:proofErr w:type="spellEnd"/>
      <w:r w:rsidR="0088179B" w:rsidRPr="0069137C">
        <w:rPr>
          <w:rFonts w:ascii="Book Antiqua" w:hAnsi="Book Antiqua"/>
        </w:rPr>
        <w:t xml:space="preserve">. </w:t>
      </w:r>
    </w:p>
    <w:p w:rsidR="00EE2BFB" w:rsidRPr="0069137C" w:rsidRDefault="0088179B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In ogni caso la Società non assume e, pertanto, declina ogni eventuale responsabilità relativa alle suddette informazioni e/o relativa ad ogni contenuto comunque inserito nel Sito e/o nelle </w:t>
      </w:r>
      <w:proofErr w:type="spellStart"/>
      <w:r w:rsidRPr="0069137C">
        <w:rPr>
          <w:rFonts w:ascii="Book Antiqua" w:hAnsi="Book Antiqua"/>
        </w:rPr>
        <w:t>App</w:t>
      </w:r>
      <w:proofErr w:type="spellEnd"/>
      <w:r w:rsidRPr="0069137C">
        <w:rPr>
          <w:rFonts w:ascii="Book Antiqua" w:hAnsi="Book Antiqua"/>
        </w:rPr>
        <w:t xml:space="preserve"> e/o nei Servizi</w:t>
      </w:r>
      <w:r w:rsidR="001A4CF5" w:rsidRPr="0069137C">
        <w:rPr>
          <w:rFonts w:ascii="Book Antiqua" w:hAnsi="Book Antiqua"/>
        </w:rPr>
        <w:t>.</w:t>
      </w:r>
    </w:p>
    <w:p w:rsidR="00325AB0" w:rsidRPr="0069137C" w:rsidRDefault="00C70515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>g</w:t>
      </w:r>
      <w:r w:rsidR="00F20F67" w:rsidRPr="0069137C">
        <w:rPr>
          <w:rFonts w:ascii="Book Antiqua" w:hAnsi="Book Antiqua" w:cs="Arial"/>
        </w:rPr>
        <w:t xml:space="preserve">. </w:t>
      </w:r>
      <w:r w:rsidR="002677E2" w:rsidRPr="0069137C">
        <w:rPr>
          <w:rFonts w:ascii="Book Antiqua" w:hAnsi="Book Antiqua" w:cs="Arial"/>
        </w:rPr>
        <w:t>L’U</w:t>
      </w:r>
      <w:r w:rsidR="00F20B33" w:rsidRPr="0069137C">
        <w:rPr>
          <w:rFonts w:ascii="Book Antiqua" w:hAnsi="Book Antiqua" w:cs="Arial"/>
        </w:rPr>
        <w:t>tente si impegna a</w:t>
      </w:r>
      <w:r w:rsidR="00325AB0" w:rsidRPr="0069137C">
        <w:rPr>
          <w:rFonts w:ascii="Book Antiqua" w:hAnsi="Book Antiqua" w:cs="Arial"/>
        </w:rPr>
        <w:t>:</w:t>
      </w:r>
    </w:p>
    <w:p w:rsidR="00F20B33" w:rsidRPr="0069137C" w:rsidRDefault="00F20B33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>non fornire e/o comunicare e/o diffondere alcun contenuto lesivo de</w:t>
      </w:r>
      <w:r w:rsidR="00325AB0" w:rsidRPr="0069137C">
        <w:rPr>
          <w:rFonts w:ascii="Book Antiqua" w:hAnsi="Book Antiqua" w:cs="Arial"/>
        </w:rPr>
        <w:t>i diritti di proprietà di te</w:t>
      </w:r>
      <w:r w:rsidR="00F20F67" w:rsidRPr="0069137C">
        <w:rPr>
          <w:rFonts w:ascii="Book Antiqua" w:hAnsi="Book Antiqua" w:cs="Arial"/>
        </w:rPr>
        <w:t>rzi</w:t>
      </w:r>
      <w:r w:rsidR="00325AB0" w:rsidRPr="0069137C">
        <w:rPr>
          <w:rFonts w:ascii="Book Antiqua" w:hAnsi="Book Antiqua" w:cs="Arial"/>
        </w:rPr>
        <w:t>;</w:t>
      </w:r>
    </w:p>
    <w:p w:rsidR="00F20B33" w:rsidRPr="0069137C" w:rsidRDefault="00F20B33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lastRenderedPageBreak/>
        <w:t xml:space="preserve">manlevare e tenere indenne </w:t>
      </w:r>
      <w:proofErr w:type="spellStart"/>
      <w:r w:rsidRPr="0069137C">
        <w:rPr>
          <w:rFonts w:ascii="Book Antiqua" w:hAnsi="Book Antiqua" w:cs="Arial"/>
        </w:rPr>
        <w:t>Haamble</w:t>
      </w:r>
      <w:proofErr w:type="spellEnd"/>
      <w:r w:rsidRPr="0069137C">
        <w:rPr>
          <w:rFonts w:ascii="Book Antiqua" w:hAnsi="Book Antiqua" w:cs="Arial"/>
        </w:rPr>
        <w:t xml:space="preserve"> e i soggetti terzi ad essa comunque collegati in caso di danni che dovessero derivare dall’accesso e/o utilizzo del Sit</w:t>
      </w:r>
      <w:r w:rsidR="00596A8A" w:rsidRPr="0069137C">
        <w:rPr>
          <w:rFonts w:ascii="Book Antiqua" w:hAnsi="Book Antiqua" w:cs="Arial"/>
        </w:rPr>
        <w:t xml:space="preserve">o e/o delle </w:t>
      </w:r>
      <w:proofErr w:type="spellStart"/>
      <w:r w:rsidR="00596A8A" w:rsidRPr="0069137C">
        <w:rPr>
          <w:rFonts w:ascii="Book Antiqua" w:hAnsi="Book Antiqua" w:cs="Arial"/>
        </w:rPr>
        <w:t>App</w:t>
      </w:r>
      <w:proofErr w:type="spellEnd"/>
      <w:r w:rsidR="00596A8A" w:rsidRPr="0069137C">
        <w:rPr>
          <w:rFonts w:ascii="Book Antiqua" w:hAnsi="Book Antiqua" w:cs="Arial"/>
        </w:rPr>
        <w:t xml:space="preserve"> e/o dei S</w:t>
      </w:r>
      <w:r w:rsidR="00325AB0" w:rsidRPr="0069137C">
        <w:rPr>
          <w:rFonts w:ascii="Book Antiqua" w:hAnsi="Book Antiqua" w:cs="Arial"/>
        </w:rPr>
        <w:t>ervizi;</w:t>
      </w:r>
    </w:p>
    <w:p w:rsidR="00F20B33" w:rsidRPr="0069137C" w:rsidRDefault="00F20B33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 xml:space="preserve">manlevare e tenere indenne </w:t>
      </w:r>
      <w:proofErr w:type="spellStart"/>
      <w:r w:rsidRPr="0069137C">
        <w:rPr>
          <w:rFonts w:ascii="Book Antiqua" w:hAnsi="Book Antiqua" w:cs="Arial"/>
        </w:rPr>
        <w:t>Haamble</w:t>
      </w:r>
      <w:proofErr w:type="spellEnd"/>
      <w:r w:rsidRPr="0069137C">
        <w:rPr>
          <w:rFonts w:ascii="Book Antiqua" w:hAnsi="Book Antiqua" w:cs="Arial"/>
        </w:rPr>
        <w:t xml:space="preserve"> ed i soggetti terzi ad essa comunque collegati in caso di contestazioni e/o pretese e/o richieste e/o azioni legali, per qualsiasi ragione o causa, nulla escluso ed eccettuato, relative alle informazioni fornite o comunque raccolte e/o all’utilizzo </w:t>
      </w:r>
      <w:r w:rsidR="00596A8A" w:rsidRPr="0069137C">
        <w:rPr>
          <w:rFonts w:ascii="Book Antiqua" w:hAnsi="Book Antiqua" w:cs="Arial"/>
        </w:rPr>
        <w:t xml:space="preserve">del Sito e/o delle </w:t>
      </w:r>
      <w:proofErr w:type="spellStart"/>
      <w:r w:rsidR="00596A8A" w:rsidRPr="0069137C">
        <w:rPr>
          <w:rFonts w:ascii="Book Antiqua" w:hAnsi="Book Antiqua" w:cs="Arial"/>
        </w:rPr>
        <w:t>App</w:t>
      </w:r>
      <w:proofErr w:type="spellEnd"/>
      <w:r w:rsidR="00596A8A" w:rsidRPr="0069137C">
        <w:rPr>
          <w:rFonts w:ascii="Book Antiqua" w:hAnsi="Book Antiqua" w:cs="Arial"/>
        </w:rPr>
        <w:t xml:space="preserve"> e/o dei S</w:t>
      </w:r>
      <w:r w:rsidRPr="0069137C">
        <w:rPr>
          <w:rFonts w:ascii="Book Antiqua" w:hAnsi="Book Antiqua" w:cs="Arial"/>
        </w:rPr>
        <w:t xml:space="preserve">ervizi, ivi comprese le informazioni relative alla </w:t>
      </w:r>
      <w:proofErr w:type="spellStart"/>
      <w:r w:rsidRPr="0069137C">
        <w:rPr>
          <w:rFonts w:ascii="Book Antiqua" w:hAnsi="Book Antiqua" w:cs="Arial"/>
        </w:rPr>
        <w:t>geolocalizzazione</w:t>
      </w:r>
      <w:proofErr w:type="spellEnd"/>
      <w:r w:rsidRPr="0069137C">
        <w:rPr>
          <w:rFonts w:ascii="Book Antiqua" w:hAnsi="Book Antiqua" w:cs="Arial"/>
        </w:rPr>
        <w:t xml:space="preserve"> e</w:t>
      </w:r>
      <w:r w:rsidR="00325AB0" w:rsidRPr="0069137C">
        <w:rPr>
          <w:rFonts w:ascii="Book Antiqua" w:hAnsi="Book Antiqua" w:cs="Arial"/>
        </w:rPr>
        <w:t>d</w:t>
      </w:r>
      <w:r w:rsidRPr="0069137C">
        <w:rPr>
          <w:rFonts w:ascii="Book Antiqua" w:hAnsi="Book Antiqua" w:cs="Arial"/>
        </w:rPr>
        <w:t xml:space="preserve"> </w:t>
      </w:r>
      <w:r w:rsidR="00325AB0" w:rsidRPr="0069137C">
        <w:rPr>
          <w:rFonts w:ascii="Book Antiqua" w:hAnsi="Book Antiqua" w:cs="Arial"/>
        </w:rPr>
        <w:t>a</w:t>
      </w:r>
      <w:r w:rsidRPr="0069137C">
        <w:rPr>
          <w:rFonts w:ascii="Book Antiqua" w:hAnsi="Book Antiqua" w:cs="Arial"/>
        </w:rPr>
        <w:t>i dati non obbligatori inseriti</w:t>
      </w:r>
      <w:r w:rsidR="000C1A59" w:rsidRPr="0069137C">
        <w:rPr>
          <w:rFonts w:ascii="Book Antiqua" w:hAnsi="Book Antiqua" w:cs="Arial"/>
        </w:rPr>
        <w:t>;</w:t>
      </w:r>
    </w:p>
    <w:p w:rsidR="00D417CA" w:rsidRPr="0069137C" w:rsidRDefault="000C1A59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 xml:space="preserve">manlevare e tenere indenne </w:t>
      </w:r>
      <w:proofErr w:type="spellStart"/>
      <w:r w:rsidRPr="0069137C">
        <w:rPr>
          <w:rFonts w:ascii="Book Antiqua" w:hAnsi="Book Antiqua" w:cs="Arial"/>
        </w:rPr>
        <w:t>Haamble</w:t>
      </w:r>
      <w:proofErr w:type="spellEnd"/>
      <w:r w:rsidRPr="0069137C">
        <w:rPr>
          <w:rFonts w:ascii="Book Antiqua" w:hAnsi="Book Antiqua" w:cs="Arial"/>
        </w:rPr>
        <w:t xml:space="preserve"> in caso di malfunzionamento e/o sospensione e/o interruzione, in tutto o in parte, del Sito e/o delle </w:t>
      </w:r>
      <w:proofErr w:type="spellStart"/>
      <w:r w:rsidRPr="0069137C">
        <w:rPr>
          <w:rFonts w:ascii="Book Antiqua" w:hAnsi="Book Antiqua" w:cs="Arial"/>
        </w:rPr>
        <w:t>App</w:t>
      </w:r>
      <w:proofErr w:type="spellEnd"/>
      <w:r w:rsidRPr="0069137C">
        <w:rPr>
          <w:rFonts w:ascii="Book Antiqua" w:hAnsi="Book Antiqua" w:cs="Arial"/>
        </w:rPr>
        <w:t xml:space="preserve"> e/o dei </w:t>
      </w:r>
      <w:r w:rsidR="006E34DE" w:rsidRPr="0069137C">
        <w:rPr>
          <w:rFonts w:ascii="Book Antiqua" w:hAnsi="Book Antiqua" w:cs="Arial"/>
        </w:rPr>
        <w:t>Se</w:t>
      </w:r>
      <w:r w:rsidRPr="0069137C">
        <w:rPr>
          <w:rFonts w:ascii="Book Antiqua" w:hAnsi="Book Antiqua" w:cs="Arial"/>
        </w:rPr>
        <w:t>rvizi.</w:t>
      </w:r>
    </w:p>
    <w:p w:rsidR="000C1A59" w:rsidRPr="0069137C" w:rsidRDefault="00C70515" w:rsidP="00D417CA">
      <w:pPr>
        <w:spacing w:after="0" w:line="360" w:lineRule="auto"/>
        <w:ind w:left="360"/>
        <w:jc w:val="both"/>
        <w:rPr>
          <w:rFonts w:ascii="Book Antiqua" w:hAnsi="Book Antiqua" w:cs="Arial"/>
        </w:rPr>
      </w:pPr>
      <w:r w:rsidRPr="0069137C">
        <w:rPr>
          <w:rFonts w:ascii="Book Antiqua" w:hAnsi="Book Antiqua"/>
        </w:rPr>
        <w:t>h</w:t>
      </w:r>
      <w:r w:rsidR="00F20F67" w:rsidRPr="0069137C">
        <w:rPr>
          <w:rFonts w:ascii="Book Antiqua" w:hAnsi="Book Antiqua"/>
        </w:rPr>
        <w:t xml:space="preserve">. </w:t>
      </w:r>
      <w:r w:rsidR="000C1A59" w:rsidRPr="0069137C">
        <w:rPr>
          <w:rFonts w:ascii="Book Antiqua" w:hAnsi="Book Antiqua"/>
        </w:rPr>
        <w:t>La Società si riserva il diritto di:</w:t>
      </w:r>
    </w:p>
    <w:p w:rsidR="000C1A59" w:rsidRPr="0069137C" w:rsidRDefault="000C1A59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modificare e/o cedere e/o sospendere e/o interrompere, anche parzialm</w:t>
      </w:r>
      <w:r w:rsidR="00127A37" w:rsidRPr="0069137C">
        <w:rPr>
          <w:rFonts w:ascii="Book Antiqua" w:hAnsi="Book Antiqua"/>
        </w:rPr>
        <w:t xml:space="preserve">ente, il Sito e/o le </w:t>
      </w:r>
      <w:proofErr w:type="spellStart"/>
      <w:r w:rsidR="00127A37" w:rsidRPr="0069137C">
        <w:rPr>
          <w:rFonts w:ascii="Book Antiqua" w:hAnsi="Book Antiqua"/>
        </w:rPr>
        <w:t>App</w:t>
      </w:r>
      <w:proofErr w:type="spellEnd"/>
      <w:r w:rsidR="00127A37" w:rsidRPr="0069137C">
        <w:rPr>
          <w:rFonts w:ascii="Book Antiqua" w:hAnsi="Book Antiqua"/>
        </w:rPr>
        <w:t xml:space="preserve"> e/o i S</w:t>
      </w:r>
      <w:r w:rsidRPr="0069137C">
        <w:rPr>
          <w:rFonts w:ascii="Book Antiqua" w:hAnsi="Book Antiqua"/>
        </w:rPr>
        <w:t>ervizi erogati in qualunque momento e senza che possa derivarne alcuna responsabilità;</w:t>
      </w:r>
    </w:p>
    <w:p w:rsidR="00B81240" w:rsidRPr="0069137C" w:rsidRDefault="000C1A59" w:rsidP="00D417CA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modificare e/o oscurare e/o eliminare qualunque contenuto inserito e/o trasmesso </w:t>
      </w:r>
      <w:r w:rsidR="00E259F1" w:rsidRPr="0069137C">
        <w:rPr>
          <w:rFonts w:ascii="Book Antiqua" w:hAnsi="Book Antiqua"/>
        </w:rPr>
        <w:t xml:space="preserve">nel Sito e/o nelle </w:t>
      </w:r>
      <w:proofErr w:type="spellStart"/>
      <w:r w:rsidR="00E259F1" w:rsidRPr="0069137C">
        <w:rPr>
          <w:rFonts w:ascii="Book Antiqua" w:hAnsi="Book Antiqua"/>
        </w:rPr>
        <w:t>App</w:t>
      </w:r>
      <w:proofErr w:type="spellEnd"/>
      <w:r w:rsidR="00E259F1" w:rsidRPr="0069137C">
        <w:rPr>
          <w:rFonts w:ascii="Book Antiqua" w:hAnsi="Book Antiqua"/>
        </w:rPr>
        <w:t xml:space="preserve"> e/o nei S</w:t>
      </w:r>
      <w:r w:rsidRPr="0069137C">
        <w:rPr>
          <w:rFonts w:ascii="Book Antiqua" w:hAnsi="Book Antiqua"/>
        </w:rPr>
        <w:t>ervizi, anche senza preavviso, ivi comprese le informazioni idonee ad individ</w:t>
      </w:r>
      <w:r w:rsidR="00363AEB" w:rsidRPr="0069137C">
        <w:rPr>
          <w:rFonts w:ascii="Book Antiqua" w:hAnsi="Book Antiqua"/>
        </w:rPr>
        <w:t xml:space="preserve">uare la </w:t>
      </w:r>
      <w:proofErr w:type="spellStart"/>
      <w:r w:rsidR="00363AEB" w:rsidRPr="0069137C">
        <w:rPr>
          <w:rFonts w:ascii="Book Antiqua" w:hAnsi="Book Antiqua"/>
        </w:rPr>
        <w:t>geolocalizzazione</w:t>
      </w:r>
      <w:proofErr w:type="spellEnd"/>
      <w:r w:rsidR="00363AEB" w:rsidRPr="0069137C">
        <w:rPr>
          <w:rFonts w:ascii="Book Antiqua" w:hAnsi="Book Antiqua"/>
        </w:rPr>
        <w:t xml:space="preserve"> dell’U</w:t>
      </w:r>
      <w:r w:rsidRPr="0069137C">
        <w:rPr>
          <w:rFonts w:ascii="Book Antiqua" w:hAnsi="Book Antiqua"/>
        </w:rPr>
        <w:t>tente.</w:t>
      </w:r>
    </w:p>
    <w:p w:rsidR="00F20F67" w:rsidRPr="0069137C" w:rsidRDefault="00C70515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i</w:t>
      </w:r>
      <w:r w:rsidR="00F20F67" w:rsidRPr="0069137C">
        <w:rPr>
          <w:rFonts w:ascii="Book Antiqua" w:hAnsi="Book Antiqua"/>
        </w:rPr>
        <w:t>.</w:t>
      </w:r>
      <w:r w:rsidR="00F20F67" w:rsidRPr="0069137C">
        <w:rPr>
          <w:rFonts w:ascii="Book Antiqua" w:hAnsi="Book Antiqua" w:cs="Arial"/>
        </w:rPr>
        <w:t xml:space="preserve"> </w:t>
      </w:r>
      <w:r w:rsidR="0016043A" w:rsidRPr="0069137C">
        <w:rPr>
          <w:rFonts w:ascii="Book Antiqua" w:hAnsi="Book Antiqua" w:cs="Arial"/>
        </w:rPr>
        <w:t>L’U</w:t>
      </w:r>
      <w:r w:rsidR="00F20F67" w:rsidRPr="0069137C">
        <w:rPr>
          <w:rFonts w:ascii="Book Antiqua" w:hAnsi="Book Antiqua" w:cs="Arial"/>
        </w:rPr>
        <w:t xml:space="preserve">tente </w:t>
      </w:r>
      <w:r w:rsidR="00F20F67" w:rsidRPr="0069137C">
        <w:rPr>
          <w:rFonts w:ascii="Book Antiqua" w:hAnsi="Book Antiqua"/>
        </w:rPr>
        <w:t xml:space="preserve">riconosce ed accetta fin da ora che il corretto funzionamento del Sito e/o delle </w:t>
      </w:r>
      <w:proofErr w:type="spellStart"/>
      <w:r w:rsidR="00F20F67" w:rsidRPr="0069137C">
        <w:rPr>
          <w:rFonts w:ascii="Book Antiqua" w:hAnsi="Book Antiqua"/>
        </w:rPr>
        <w:t>App</w:t>
      </w:r>
      <w:proofErr w:type="spellEnd"/>
      <w:r w:rsidR="00F20F67" w:rsidRPr="0069137C">
        <w:rPr>
          <w:rFonts w:ascii="Book Antiqua" w:hAnsi="Book Antiqua"/>
        </w:rPr>
        <w:t xml:space="preserve"> e/o  la </w:t>
      </w:r>
      <w:r w:rsidR="00736216" w:rsidRPr="0069137C">
        <w:rPr>
          <w:rFonts w:ascii="Book Antiqua" w:hAnsi="Book Antiqua"/>
        </w:rPr>
        <w:t>corretta erogazione dei S</w:t>
      </w:r>
      <w:r w:rsidR="0016043A" w:rsidRPr="0069137C">
        <w:rPr>
          <w:rFonts w:ascii="Book Antiqua" w:hAnsi="Book Antiqua"/>
        </w:rPr>
        <w:t>ervizi</w:t>
      </w:r>
      <w:r w:rsidR="00F20F67" w:rsidRPr="0069137C">
        <w:rPr>
          <w:rFonts w:ascii="Book Antiqua" w:hAnsi="Book Antiqua"/>
        </w:rPr>
        <w:t xml:space="preserve"> dipendono </w:t>
      </w:r>
      <w:r w:rsidR="00D417CA" w:rsidRPr="0069137C">
        <w:rPr>
          <w:rFonts w:ascii="Book Antiqua" w:hAnsi="Book Antiqua"/>
        </w:rPr>
        <w:t xml:space="preserve">anche da </w:t>
      </w:r>
      <w:r w:rsidR="00F20F67" w:rsidRPr="0069137C">
        <w:rPr>
          <w:rFonts w:ascii="Book Antiqua" w:hAnsi="Book Antiqua"/>
        </w:rPr>
        <w:t xml:space="preserve">fattori non riconducibili in alcun modo ad </w:t>
      </w:r>
      <w:proofErr w:type="spellStart"/>
      <w:r w:rsidR="00F20F67" w:rsidRPr="0069137C">
        <w:rPr>
          <w:rFonts w:ascii="Book Antiqua" w:hAnsi="Book Antiqua"/>
        </w:rPr>
        <w:t>Haamble</w:t>
      </w:r>
      <w:proofErr w:type="spellEnd"/>
      <w:r w:rsidR="00F20F67" w:rsidRPr="0069137C">
        <w:rPr>
          <w:rFonts w:ascii="Book Antiqua" w:hAnsi="Book Antiqua"/>
        </w:rPr>
        <w:t>, quali, a titolo meramente esemplificativo, il livello di con</w:t>
      </w:r>
      <w:r w:rsidR="00363AEB" w:rsidRPr="0069137C">
        <w:rPr>
          <w:rFonts w:ascii="Book Antiqua" w:hAnsi="Book Antiqua"/>
        </w:rPr>
        <w:t>nessione della rete ed</w:t>
      </w:r>
      <w:r w:rsidR="00F20F67" w:rsidRPr="0069137C">
        <w:rPr>
          <w:rFonts w:ascii="Book Antiqua" w:hAnsi="Book Antiqua"/>
        </w:rPr>
        <w:t xml:space="preserve"> il livello di copertura d’area cellulare.</w:t>
      </w:r>
    </w:p>
    <w:p w:rsidR="00F20F67" w:rsidRPr="0069137C" w:rsidRDefault="00C70515" w:rsidP="00D417CA">
      <w:pPr>
        <w:spacing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>l</w:t>
      </w:r>
      <w:r w:rsidR="00F20F67" w:rsidRPr="0069137C">
        <w:rPr>
          <w:rFonts w:ascii="Book Antiqua" w:hAnsi="Book Antiqua" w:cs="Arial"/>
        </w:rPr>
        <w:t xml:space="preserve">. Eventuali reclami </w:t>
      </w:r>
      <w:r w:rsidR="00F26587" w:rsidRPr="0069137C">
        <w:rPr>
          <w:rFonts w:ascii="Book Antiqua" w:hAnsi="Book Antiqua" w:cs="Arial"/>
        </w:rPr>
        <w:t xml:space="preserve">e/o richieste di correzione </w:t>
      </w:r>
      <w:r w:rsidR="007331FB" w:rsidRPr="0069137C">
        <w:rPr>
          <w:rFonts w:ascii="Book Antiqua" w:hAnsi="Book Antiqua" w:cs="Arial"/>
        </w:rPr>
        <w:t xml:space="preserve">dei </w:t>
      </w:r>
      <w:r w:rsidR="00F26587" w:rsidRPr="0069137C">
        <w:rPr>
          <w:rFonts w:ascii="Book Antiqua" w:hAnsi="Book Antiqua" w:cs="Arial"/>
        </w:rPr>
        <w:t xml:space="preserve">dati </w:t>
      </w:r>
      <w:r w:rsidR="00F20F67" w:rsidRPr="0069137C">
        <w:rPr>
          <w:rFonts w:ascii="Book Antiqua" w:hAnsi="Book Antiqua" w:cs="Arial"/>
        </w:rPr>
        <w:t xml:space="preserve">potranno essere inviati al seguente indirizzo di posta elettronica info@haamble.com.  </w:t>
      </w:r>
    </w:p>
    <w:p w:rsidR="00B30EC3" w:rsidRPr="0069137C" w:rsidRDefault="00B30EC3" w:rsidP="00D417CA">
      <w:pPr>
        <w:spacing w:line="360" w:lineRule="auto"/>
        <w:jc w:val="both"/>
        <w:rPr>
          <w:rFonts w:ascii="Book Antiqua" w:hAnsi="Book Antiqua"/>
          <w:u w:val="single"/>
        </w:rPr>
      </w:pPr>
    </w:p>
    <w:p w:rsidR="00B81240" w:rsidRPr="0069137C" w:rsidRDefault="006E1AFE" w:rsidP="00D417CA">
      <w:pPr>
        <w:spacing w:after="0" w:line="360" w:lineRule="auto"/>
        <w:jc w:val="both"/>
        <w:rPr>
          <w:rFonts w:ascii="Book Antiqua" w:hAnsi="Book Antiqua"/>
          <w:u w:val="single"/>
        </w:rPr>
      </w:pPr>
      <w:r w:rsidRPr="0069137C">
        <w:rPr>
          <w:rFonts w:ascii="Book Antiqua" w:hAnsi="Book Antiqua"/>
          <w:u w:val="single"/>
        </w:rPr>
        <w:t>PROPRIETA’ INTELLETTUALE</w:t>
      </w:r>
    </w:p>
    <w:p w:rsidR="00794034" w:rsidRPr="0069137C" w:rsidRDefault="00B6625C" w:rsidP="00F050E9">
      <w:pPr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a. </w:t>
      </w:r>
      <w:proofErr w:type="spellStart"/>
      <w:r w:rsidR="00B81240" w:rsidRPr="0069137C">
        <w:rPr>
          <w:rFonts w:ascii="Book Antiqua" w:hAnsi="Book Antiqua"/>
        </w:rPr>
        <w:t>Ha</w:t>
      </w:r>
      <w:r w:rsidR="0016043A" w:rsidRPr="0069137C">
        <w:rPr>
          <w:rFonts w:ascii="Book Antiqua" w:hAnsi="Book Antiqua"/>
        </w:rPr>
        <w:t>amble</w:t>
      </w:r>
      <w:proofErr w:type="spellEnd"/>
      <w:r w:rsidR="0016043A" w:rsidRPr="0069137C">
        <w:rPr>
          <w:rFonts w:ascii="Book Antiqua" w:hAnsi="Book Antiqua"/>
        </w:rPr>
        <w:t xml:space="preserve"> costituisce un marchio e un</w:t>
      </w:r>
      <w:r w:rsidR="00B81240" w:rsidRPr="0069137C">
        <w:rPr>
          <w:rFonts w:ascii="Book Antiqua" w:hAnsi="Book Antiqua"/>
        </w:rPr>
        <w:t xml:space="preserve"> dominio registrato</w:t>
      </w:r>
      <w:r w:rsidRPr="0069137C">
        <w:rPr>
          <w:rFonts w:ascii="Book Antiqua" w:hAnsi="Book Antiqua"/>
        </w:rPr>
        <w:t>.  Essi</w:t>
      </w:r>
      <w:r w:rsidR="00794034" w:rsidRPr="0069137C">
        <w:rPr>
          <w:rFonts w:ascii="Book Antiqua" w:hAnsi="Book Antiqua"/>
        </w:rPr>
        <w:t xml:space="preserve"> sono di esclusiva proprietà di </w:t>
      </w:r>
      <w:proofErr w:type="spellStart"/>
      <w:r w:rsidR="00794034" w:rsidRPr="0069137C">
        <w:rPr>
          <w:rFonts w:ascii="Book Antiqua" w:hAnsi="Book Antiqua"/>
        </w:rPr>
        <w:t>Haamble</w:t>
      </w:r>
      <w:proofErr w:type="spellEnd"/>
      <w:r w:rsidR="00794034" w:rsidRPr="0069137C">
        <w:rPr>
          <w:rFonts w:ascii="Book Antiqua" w:hAnsi="Book Antiqua"/>
        </w:rPr>
        <w:t>.</w:t>
      </w:r>
    </w:p>
    <w:p w:rsidR="00B81240" w:rsidRPr="0069137C" w:rsidRDefault="002F7854" w:rsidP="002F7854">
      <w:pPr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b. </w:t>
      </w:r>
      <w:r w:rsidR="00B81240" w:rsidRPr="0069137C">
        <w:rPr>
          <w:rFonts w:ascii="Book Antiqua" w:hAnsi="Book Antiqua"/>
        </w:rPr>
        <w:t>Resta inteso che tutti gli altri marchi che appaiono sul Sito e/o</w:t>
      </w:r>
      <w:r w:rsidR="00920E8F" w:rsidRPr="0069137C">
        <w:rPr>
          <w:rFonts w:ascii="Book Antiqua" w:hAnsi="Book Antiqua"/>
        </w:rPr>
        <w:t xml:space="preserve"> sulle </w:t>
      </w:r>
      <w:proofErr w:type="spellStart"/>
      <w:r w:rsidR="00920E8F" w:rsidRPr="0069137C">
        <w:rPr>
          <w:rFonts w:ascii="Book Antiqua" w:hAnsi="Book Antiqua"/>
        </w:rPr>
        <w:t>App</w:t>
      </w:r>
      <w:proofErr w:type="spellEnd"/>
      <w:r w:rsidR="00920E8F" w:rsidRPr="0069137C">
        <w:rPr>
          <w:rFonts w:ascii="Book Antiqua" w:hAnsi="Book Antiqua"/>
        </w:rPr>
        <w:t xml:space="preserve"> e/o nell’ambito dei S</w:t>
      </w:r>
      <w:r w:rsidR="00B81240" w:rsidRPr="0069137C">
        <w:rPr>
          <w:rFonts w:ascii="Book Antiqua" w:hAnsi="Book Antiqua"/>
        </w:rPr>
        <w:t>ervizi appartengono ai loro rispettivi proprietari.</w:t>
      </w:r>
    </w:p>
    <w:p w:rsidR="00B81240" w:rsidRPr="0069137C" w:rsidRDefault="00F050E9" w:rsidP="00F050E9">
      <w:pPr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c. </w:t>
      </w:r>
      <w:r w:rsidR="00920E8F" w:rsidRPr="0069137C">
        <w:rPr>
          <w:rFonts w:ascii="Book Antiqua" w:hAnsi="Book Antiqua"/>
        </w:rPr>
        <w:t xml:space="preserve">Il Sito e/o le </w:t>
      </w:r>
      <w:proofErr w:type="spellStart"/>
      <w:r w:rsidR="00920E8F" w:rsidRPr="0069137C">
        <w:rPr>
          <w:rFonts w:ascii="Book Antiqua" w:hAnsi="Book Antiqua"/>
        </w:rPr>
        <w:t>App</w:t>
      </w:r>
      <w:proofErr w:type="spellEnd"/>
      <w:r w:rsidR="00920E8F" w:rsidRPr="0069137C">
        <w:rPr>
          <w:rFonts w:ascii="Book Antiqua" w:hAnsi="Book Antiqua"/>
        </w:rPr>
        <w:t xml:space="preserve"> e/o i S</w:t>
      </w:r>
      <w:r w:rsidR="00B81240" w:rsidRPr="0069137C">
        <w:rPr>
          <w:rFonts w:ascii="Book Antiqua" w:hAnsi="Book Antiqua"/>
        </w:rPr>
        <w:t>ervizi contengono materiale registrato e protetto da copyright, marchi ed altre informazioni di proprietà privata.</w:t>
      </w:r>
    </w:p>
    <w:p w:rsidR="00D87F1C" w:rsidRPr="0069137C" w:rsidRDefault="0006148E" w:rsidP="00D417CA">
      <w:p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>E’ fatto espresso divieto all’U</w:t>
      </w:r>
      <w:r w:rsidR="00B81240" w:rsidRPr="0069137C">
        <w:rPr>
          <w:rFonts w:ascii="Book Antiqua" w:hAnsi="Book Antiqua"/>
        </w:rPr>
        <w:t>tente di</w:t>
      </w:r>
      <w:r w:rsidR="00D87F1C" w:rsidRPr="0069137C">
        <w:rPr>
          <w:rFonts w:ascii="Book Antiqua" w:hAnsi="Book Antiqua"/>
        </w:rPr>
        <w:t>:</w:t>
      </w:r>
    </w:p>
    <w:p w:rsidR="00B81240" w:rsidRPr="0069137C" w:rsidRDefault="00B81240" w:rsidP="00D417CA">
      <w:pPr>
        <w:pStyle w:val="Paragrafoelenco"/>
        <w:numPr>
          <w:ilvl w:val="0"/>
          <w:numId w:val="6"/>
        </w:num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modificare e/o pubblicare e/o comunicare tale materiale e </w:t>
      </w:r>
      <w:r w:rsidR="00D87F1C" w:rsidRPr="0069137C">
        <w:rPr>
          <w:rFonts w:ascii="Book Antiqua" w:hAnsi="Book Antiqua"/>
        </w:rPr>
        <w:t xml:space="preserve">/o </w:t>
      </w:r>
      <w:r w:rsidRPr="0069137C">
        <w:rPr>
          <w:rFonts w:ascii="Book Antiqua" w:hAnsi="Book Antiqua"/>
        </w:rPr>
        <w:t>di sfruttar</w:t>
      </w:r>
      <w:r w:rsidR="00D87F1C" w:rsidRPr="0069137C">
        <w:rPr>
          <w:rFonts w:ascii="Book Antiqua" w:hAnsi="Book Antiqua"/>
        </w:rPr>
        <w:t>lo, in tutto o in parte, senza il preventivo consenso</w:t>
      </w:r>
      <w:r w:rsidR="00F050E9" w:rsidRPr="0069137C">
        <w:rPr>
          <w:rFonts w:ascii="Book Antiqua" w:hAnsi="Book Antiqua"/>
        </w:rPr>
        <w:t xml:space="preserve"> espresso</w:t>
      </w:r>
      <w:r w:rsidR="00D87F1C" w:rsidRPr="0069137C">
        <w:rPr>
          <w:rFonts w:ascii="Book Antiqua" w:hAnsi="Book Antiqua"/>
        </w:rPr>
        <w:t xml:space="preserve"> di </w:t>
      </w:r>
      <w:proofErr w:type="spellStart"/>
      <w:r w:rsidR="00D87F1C" w:rsidRPr="0069137C">
        <w:rPr>
          <w:rFonts w:ascii="Book Antiqua" w:hAnsi="Book Antiqua"/>
        </w:rPr>
        <w:t>Haamble</w:t>
      </w:r>
      <w:proofErr w:type="spellEnd"/>
      <w:r w:rsidR="00D87F1C" w:rsidRPr="0069137C">
        <w:rPr>
          <w:rFonts w:ascii="Book Antiqua" w:hAnsi="Book Antiqua"/>
        </w:rPr>
        <w:t>;</w:t>
      </w:r>
    </w:p>
    <w:p w:rsidR="00D87F1C" w:rsidRPr="0069137C" w:rsidRDefault="00D87F1C" w:rsidP="00D417CA">
      <w:pPr>
        <w:pStyle w:val="Paragrafoelenco"/>
        <w:numPr>
          <w:ilvl w:val="0"/>
          <w:numId w:val="6"/>
        </w:num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lastRenderedPageBreak/>
        <w:t xml:space="preserve">introdurre nel Sito e/o nelle </w:t>
      </w:r>
      <w:proofErr w:type="spellStart"/>
      <w:r w:rsidRPr="0069137C">
        <w:rPr>
          <w:rFonts w:ascii="Book Antiqua" w:hAnsi="Book Antiqua"/>
        </w:rPr>
        <w:t>App</w:t>
      </w:r>
      <w:proofErr w:type="spellEnd"/>
      <w:r w:rsidR="00920E8F" w:rsidRPr="0069137C">
        <w:rPr>
          <w:rFonts w:ascii="Book Antiqua" w:hAnsi="Book Antiqua"/>
        </w:rPr>
        <w:t xml:space="preserve"> e/o nei S</w:t>
      </w:r>
      <w:r w:rsidRPr="0069137C">
        <w:rPr>
          <w:rFonts w:ascii="Book Antiqua" w:hAnsi="Book Antiqua"/>
        </w:rPr>
        <w:t>ervizi materiale protetto da copyright e/o marchi e/o qualunque materiale di proprietà privata, senza il preventivo consenso espresso da coloro a</w:t>
      </w:r>
      <w:r w:rsidR="0006148E" w:rsidRPr="0069137C">
        <w:rPr>
          <w:rFonts w:ascii="Book Antiqua" w:hAnsi="Book Antiqua"/>
        </w:rPr>
        <w:t>i quali gli stessi appartengono;</w:t>
      </w:r>
    </w:p>
    <w:p w:rsidR="0006148E" w:rsidRPr="0069137C" w:rsidRDefault="0006148E" w:rsidP="00D417CA">
      <w:pPr>
        <w:pStyle w:val="Paragrafoelenco"/>
        <w:numPr>
          <w:ilvl w:val="0"/>
          <w:numId w:val="6"/>
        </w:numPr>
        <w:spacing w:after="0" w:line="360" w:lineRule="auto"/>
        <w:jc w:val="both"/>
        <w:rPr>
          <w:rFonts w:ascii="Book Antiqua" w:hAnsi="Book Antiqua"/>
        </w:rPr>
      </w:pPr>
      <w:r w:rsidRPr="0069137C">
        <w:rPr>
          <w:rFonts w:ascii="Book Antiqua" w:hAnsi="Book Antiqua"/>
        </w:rPr>
        <w:t xml:space="preserve">utilizzare con qualsiasi modalità il marchio e/o il nome di dominio </w:t>
      </w:r>
      <w:proofErr w:type="spellStart"/>
      <w:r w:rsidRPr="0069137C">
        <w:rPr>
          <w:rFonts w:ascii="Book Antiqua" w:hAnsi="Book Antiqua"/>
        </w:rPr>
        <w:t>Haamble</w:t>
      </w:r>
      <w:proofErr w:type="spellEnd"/>
      <w:r w:rsidRPr="0069137C">
        <w:rPr>
          <w:rFonts w:ascii="Book Antiqua" w:hAnsi="Book Antiqua"/>
        </w:rPr>
        <w:t xml:space="preserve"> e/o il sopra indicato materiale senza il preventivo consenso</w:t>
      </w:r>
      <w:r w:rsidR="00981EC6" w:rsidRPr="0069137C">
        <w:rPr>
          <w:rFonts w:ascii="Book Antiqua" w:hAnsi="Book Antiqua"/>
        </w:rPr>
        <w:t xml:space="preserve"> espresso</w:t>
      </w:r>
      <w:r w:rsidRPr="0069137C">
        <w:rPr>
          <w:rFonts w:ascii="Book Antiqua" w:hAnsi="Book Antiqua"/>
        </w:rPr>
        <w:t xml:space="preserve"> della Società.</w:t>
      </w:r>
    </w:p>
    <w:p w:rsidR="002C371D" w:rsidRPr="0069137C" w:rsidRDefault="002C371D" w:rsidP="00D417CA">
      <w:pPr>
        <w:spacing w:after="0" w:line="360" w:lineRule="auto"/>
        <w:jc w:val="both"/>
        <w:rPr>
          <w:rFonts w:ascii="Book Antiqua" w:hAnsi="Book Antiqua"/>
        </w:rPr>
      </w:pPr>
    </w:p>
    <w:p w:rsidR="007E4326" w:rsidRPr="0069137C" w:rsidRDefault="007E4326" w:rsidP="00D417CA">
      <w:pPr>
        <w:spacing w:after="0" w:line="360" w:lineRule="auto"/>
        <w:jc w:val="both"/>
        <w:rPr>
          <w:rFonts w:ascii="Book Antiqua" w:hAnsi="Book Antiqua"/>
        </w:rPr>
      </w:pPr>
    </w:p>
    <w:p w:rsidR="002B7A6E" w:rsidRPr="0069137C" w:rsidRDefault="00F20F67" w:rsidP="00D417CA">
      <w:pPr>
        <w:spacing w:after="0" w:line="360" w:lineRule="auto"/>
        <w:jc w:val="both"/>
        <w:rPr>
          <w:rFonts w:ascii="Book Antiqua" w:hAnsi="Book Antiqua" w:cs="Arial"/>
          <w:sz w:val="24"/>
          <w:szCs w:val="24"/>
          <w:u w:val="single"/>
        </w:rPr>
      </w:pPr>
      <w:r w:rsidRPr="0069137C">
        <w:rPr>
          <w:rFonts w:ascii="Book Antiqua" w:hAnsi="Book Antiqua" w:cs="Arial"/>
          <w:sz w:val="24"/>
          <w:szCs w:val="24"/>
          <w:u w:val="single"/>
        </w:rPr>
        <w:t xml:space="preserve">ELIMINAZIONE DELL’ACCOUNT </w:t>
      </w:r>
    </w:p>
    <w:p w:rsidR="00F20F67" w:rsidRPr="0069137C" w:rsidRDefault="00F20F67" w:rsidP="00D417CA">
      <w:pPr>
        <w:spacing w:after="0" w:line="360" w:lineRule="auto"/>
        <w:jc w:val="both"/>
        <w:rPr>
          <w:rFonts w:ascii="Book Antiqua" w:hAnsi="Book Antiqua" w:cs="Arial"/>
          <w:sz w:val="24"/>
          <w:szCs w:val="24"/>
          <w:u w:val="single"/>
        </w:rPr>
      </w:pPr>
    </w:p>
    <w:p w:rsidR="008424F1" w:rsidRPr="0069137C" w:rsidRDefault="00F20F67" w:rsidP="00D417CA">
      <w:pPr>
        <w:spacing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 xml:space="preserve">a. </w:t>
      </w:r>
      <w:r w:rsidR="00443F1C" w:rsidRPr="0069137C">
        <w:rPr>
          <w:rFonts w:ascii="Book Antiqua" w:hAnsi="Book Antiqua" w:cs="Arial"/>
        </w:rPr>
        <w:t>L’U</w:t>
      </w:r>
      <w:r w:rsidR="008424F1" w:rsidRPr="0069137C">
        <w:rPr>
          <w:rFonts w:ascii="Book Antiqua" w:hAnsi="Book Antiqua" w:cs="Arial"/>
        </w:rPr>
        <w:t>t</w:t>
      </w:r>
      <w:r w:rsidR="00F75FEB" w:rsidRPr="0069137C">
        <w:rPr>
          <w:rFonts w:ascii="Book Antiqua" w:hAnsi="Book Antiqua" w:cs="Arial"/>
        </w:rPr>
        <w:t xml:space="preserve">ente ha la facoltà di eliminare </w:t>
      </w:r>
      <w:r w:rsidR="008424F1" w:rsidRPr="0069137C">
        <w:rPr>
          <w:rFonts w:ascii="Book Antiqua" w:hAnsi="Book Antiqua" w:cs="Arial"/>
        </w:rPr>
        <w:t>l’account c</w:t>
      </w:r>
      <w:r w:rsidR="002379F4" w:rsidRPr="0069137C">
        <w:rPr>
          <w:rFonts w:ascii="Book Antiqua" w:hAnsi="Book Antiqua" w:cs="Arial"/>
        </w:rPr>
        <w:t xml:space="preserve">reato e/o </w:t>
      </w:r>
      <w:r w:rsidR="00F75FEB" w:rsidRPr="0069137C">
        <w:rPr>
          <w:rFonts w:ascii="Book Antiqua" w:hAnsi="Book Antiqua" w:cs="Arial"/>
        </w:rPr>
        <w:t xml:space="preserve">cancellare la registrazione </w:t>
      </w:r>
      <w:r w:rsidR="001E266B" w:rsidRPr="0069137C">
        <w:rPr>
          <w:rFonts w:ascii="Book Antiqua" w:hAnsi="Book Antiqua" w:cs="Arial"/>
        </w:rPr>
        <w:t xml:space="preserve">alle </w:t>
      </w:r>
      <w:proofErr w:type="spellStart"/>
      <w:r w:rsidR="001E266B" w:rsidRPr="0069137C">
        <w:rPr>
          <w:rFonts w:ascii="Book Antiqua" w:hAnsi="Book Antiqua" w:cs="Arial"/>
        </w:rPr>
        <w:t>App</w:t>
      </w:r>
      <w:proofErr w:type="spellEnd"/>
      <w:r w:rsidR="001E266B" w:rsidRPr="0069137C">
        <w:rPr>
          <w:rFonts w:ascii="Book Antiqua" w:hAnsi="Book Antiqua" w:cs="Arial"/>
        </w:rPr>
        <w:t xml:space="preserve"> e/o </w:t>
      </w:r>
      <w:r w:rsidR="002379F4" w:rsidRPr="0069137C">
        <w:rPr>
          <w:rFonts w:ascii="Book Antiqua" w:hAnsi="Book Antiqua" w:cs="Arial"/>
        </w:rPr>
        <w:t>ai S</w:t>
      </w:r>
      <w:r w:rsidR="008424F1" w:rsidRPr="0069137C">
        <w:rPr>
          <w:rFonts w:ascii="Book Antiqua" w:hAnsi="Book Antiqua" w:cs="Arial"/>
        </w:rPr>
        <w:t xml:space="preserve">ervizi offerti, </w:t>
      </w:r>
      <w:r w:rsidR="000C1A59" w:rsidRPr="0069137C">
        <w:rPr>
          <w:rFonts w:ascii="Book Antiqua" w:hAnsi="Book Antiqua" w:cs="Arial"/>
        </w:rPr>
        <w:t>in tutto o in parte</w:t>
      </w:r>
      <w:r w:rsidR="00BA054F" w:rsidRPr="0069137C">
        <w:rPr>
          <w:rFonts w:ascii="Book Antiqua" w:hAnsi="Book Antiqua" w:cs="Arial"/>
        </w:rPr>
        <w:t>, attraverso l’area “Impostazioni” del Sito.</w:t>
      </w:r>
      <w:r w:rsidR="008424F1" w:rsidRPr="0069137C">
        <w:rPr>
          <w:rFonts w:ascii="Book Antiqua" w:hAnsi="Book Antiqua" w:cs="Arial"/>
        </w:rPr>
        <w:t xml:space="preserve"> </w:t>
      </w:r>
    </w:p>
    <w:p w:rsidR="00BA054F" w:rsidRPr="0069137C" w:rsidRDefault="00BA054F" w:rsidP="00D417CA">
      <w:pPr>
        <w:spacing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>b. In caso di eliminazione dell’account e/o canc</w:t>
      </w:r>
      <w:r w:rsidR="00E13E2D" w:rsidRPr="0069137C">
        <w:rPr>
          <w:rFonts w:ascii="Book Antiqua" w:hAnsi="Book Antiqua" w:cs="Arial"/>
        </w:rPr>
        <w:t xml:space="preserve">ellazione della registrazione alle </w:t>
      </w:r>
      <w:proofErr w:type="spellStart"/>
      <w:r w:rsidR="00E13E2D" w:rsidRPr="0069137C">
        <w:rPr>
          <w:rFonts w:ascii="Book Antiqua" w:hAnsi="Book Antiqua" w:cs="Arial"/>
        </w:rPr>
        <w:t>App</w:t>
      </w:r>
      <w:proofErr w:type="spellEnd"/>
      <w:r w:rsidR="00E13E2D" w:rsidRPr="0069137C">
        <w:rPr>
          <w:rFonts w:ascii="Book Antiqua" w:hAnsi="Book Antiqua" w:cs="Arial"/>
        </w:rPr>
        <w:t xml:space="preserve"> e/o </w:t>
      </w:r>
      <w:r w:rsidRPr="0069137C">
        <w:rPr>
          <w:rFonts w:ascii="Book Antiqua" w:hAnsi="Book Antiqua" w:cs="Arial"/>
        </w:rPr>
        <w:t>ai Servizi, l’Utente non avrà diritto ad alcun rimborso e/o risarcimento</w:t>
      </w:r>
      <w:r w:rsidR="00E13E2D" w:rsidRPr="0069137C">
        <w:rPr>
          <w:rFonts w:ascii="Book Antiqua" w:hAnsi="Book Antiqua" w:cs="Arial"/>
        </w:rPr>
        <w:t xml:space="preserve"> e/o a qualunque somma a qualsiasi titolo</w:t>
      </w:r>
      <w:r w:rsidRPr="0069137C">
        <w:rPr>
          <w:rFonts w:ascii="Book Antiqua" w:hAnsi="Book Antiqua" w:cs="Arial"/>
        </w:rPr>
        <w:t xml:space="preserve"> da parte di </w:t>
      </w:r>
      <w:proofErr w:type="spellStart"/>
      <w:r w:rsidRPr="0069137C">
        <w:rPr>
          <w:rFonts w:ascii="Book Antiqua" w:hAnsi="Book Antiqua" w:cs="Arial"/>
        </w:rPr>
        <w:t>Haamble</w:t>
      </w:r>
      <w:proofErr w:type="spellEnd"/>
      <w:r w:rsidRPr="0069137C">
        <w:rPr>
          <w:rFonts w:ascii="Book Antiqua" w:hAnsi="Book Antiqua" w:cs="Arial"/>
        </w:rPr>
        <w:t>.</w:t>
      </w:r>
    </w:p>
    <w:p w:rsidR="00BA48C3" w:rsidRPr="0069137C" w:rsidRDefault="00E13E2D" w:rsidP="00D417CA">
      <w:pPr>
        <w:spacing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 xml:space="preserve">c. </w:t>
      </w:r>
      <w:proofErr w:type="spellStart"/>
      <w:r w:rsidR="00BA48C3" w:rsidRPr="0069137C">
        <w:rPr>
          <w:rFonts w:ascii="Book Antiqua" w:hAnsi="Book Antiqua" w:cs="Arial"/>
        </w:rPr>
        <w:t>Haamble</w:t>
      </w:r>
      <w:proofErr w:type="spellEnd"/>
      <w:r w:rsidR="00BA48C3" w:rsidRPr="0069137C">
        <w:rPr>
          <w:rFonts w:ascii="Book Antiqua" w:hAnsi="Book Antiqua" w:cs="Arial"/>
        </w:rPr>
        <w:t xml:space="preserve"> </w:t>
      </w:r>
      <w:r w:rsidRPr="0069137C">
        <w:rPr>
          <w:rFonts w:ascii="Book Antiqua" w:hAnsi="Book Antiqua" w:cs="Arial"/>
        </w:rPr>
        <w:t>si riserva</w:t>
      </w:r>
      <w:r w:rsidR="00BA48C3" w:rsidRPr="0069137C">
        <w:rPr>
          <w:rFonts w:ascii="Book Antiqua" w:hAnsi="Book Antiqua" w:cs="Arial"/>
        </w:rPr>
        <w:t xml:space="preserve"> la facoltà di conservare i dati e/o i contenuti forniti </w:t>
      </w:r>
      <w:r w:rsidR="0032295D" w:rsidRPr="0069137C">
        <w:rPr>
          <w:rFonts w:ascii="Book Antiqua" w:hAnsi="Book Antiqua" w:cs="Arial"/>
        </w:rPr>
        <w:t xml:space="preserve">e/o comunicati e/o pubblicati </w:t>
      </w:r>
      <w:r w:rsidR="00BA48C3" w:rsidRPr="0069137C">
        <w:rPr>
          <w:rFonts w:ascii="Book Antiqua" w:hAnsi="Book Antiqua" w:cs="Arial"/>
        </w:rPr>
        <w:t xml:space="preserve">dall’Utente anche dopo l’eliminazione dell’account e/o la sospensione e/o l’interruzione del Sito e/o delle </w:t>
      </w:r>
      <w:proofErr w:type="spellStart"/>
      <w:r w:rsidR="00BA48C3" w:rsidRPr="0069137C">
        <w:rPr>
          <w:rFonts w:ascii="Book Antiqua" w:hAnsi="Book Antiqua" w:cs="Arial"/>
        </w:rPr>
        <w:t>App</w:t>
      </w:r>
      <w:proofErr w:type="spellEnd"/>
      <w:r w:rsidR="00BA48C3" w:rsidRPr="0069137C">
        <w:rPr>
          <w:rFonts w:ascii="Book Antiqua" w:hAnsi="Book Antiqua" w:cs="Arial"/>
        </w:rPr>
        <w:t xml:space="preserve"> e/o dei Servizi</w:t>
      </w:r>
      <w:r w:rsidR="00F227FA" w:rsidRPr="0069137C">
        <w:rPr>
          <w:rFonts w:ascii="Book Antiqua" w:hAnsi="Book Antiqua" w:cs="Arial"/>
        </w:rPr>
        <w:t xml:space="preserve"> al solo fine di custodire una copia di </w:t>
      </w:r>
      <w:r w:rsidR="00F227FA" w:rsidRPr="0069137C">
        <w:rPr>
          <w:rFonts w:ascii="Book Antiqua" w:hAnsi="Book Antiqua" w:cs="Arial"/>
          <w:i/>
        </w:rPr>
        <w:t>backup</w:t>
      </w:r>
      <w:r w:rsidR="00F227FA" w:rsidRPr="0069137C">
        <w:rPr>
          <w:rFonts w:ascii="Book Antiqua" w:hAnsi="Book Antiqua" w:cs="Arial"/>
        </w:rPr>
        <w:t xml:space="preserve"> per_____________________(inser</w:t>
      </w:r>
      <w:r w:rsidR="00B16357" w:rsidRPr="0069137C">
        <w:rPr>
          <w:rFonts w:ascii="Book Antiqua" w:hAnsi="Book Antiqua" w:cs="Arial"/>
        </w:rPr>
        <w:t xml:space="preserve">ire periodo di tempo). Resta inteso che i dati conservati come copia di </w:t>
      </w:r>
      <w:r w:rsidR="00B16357" w:rsidRPr="0069137C">
        <w:rPr>
          <w:rFonts w:ascii="Book Antiqua" w:hAnsi="Book Antiqua" w:cs="Arial"/>
          <w:i/>
        </w:rPr>
        <w:t>backup</w:t>
      </w:r>
      <w:r w:rsidR="00F227FA" w:rsidRPr="0069137C">
        <w:rPr>
          <w:rFonts w:ascii="Book Antiqua" w:hAnsi="Book Antiqua" w:cs="Arial"/>
        </w:rPr>
        <w:t xml:space="preserve"> non saranno visibili a terzi.</w:t>
      </w:r>
    </w:p>
    <w:p w:rsidR="00832552" w:rsidRPr="0069137C" w:rsidRDefault="00832552" w:rsidP="00D417CA">
      <w:pPr>
        <w:spacing w:line="360" w:lineRule="auto"/>
        <w:jc w:val="both"/>
        <w:rPr>
          <w:rFonts w:ascii="Book Antiqua" w:hAnsi="Book Antiqua"/>
        </w:rPr>
      </w:pPr>
    </w:p>
    <w:p w:rsidR="00F20F67" w:rsidRPr="0069137C" w:rsidRDefault="00F20F67" w:rsidP="00D417CA">
      <w:pPr>
        <w:spacing w:line="360" w:lineRule="auto"/>
        <w:jc w:val="both"/>
        <w:rPr>
          <w:rFonts w:ascii="Book Antiqua" w:hAnsi="Book Antiqua" w:cs="Arial"/>
          <w:u w:val="single"/>
        </w:rPr>
      </w:pPr>
      <w:r w:rsidRPr="0069137C">
        <w:rPr>
          <w:rFonts w:ascii="Book Antiqua" w:hAnsi="Book Antiqua"/>
          <w:u w:val="single"/>
        </w:rPr>
        <w:t>LEGGE APPLICABILE E FORO COMPETENTE</w:t>
      </w:r>
    </w:p>
    <w:p w:rsidR="00E05F88" w:rsidRPr="0069137C" w:rsidRDefault="00AF76F0" w:rsidP="00D417CA">
      <w:pPr>
        <w:spacing w:after="0"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 xml:space="preserve">a. </w:t>
      </w:r>
      <w:r w:rsidR="00E05F88" w:rsidRPr="0069137C">
        <w:rPr>
          <w:rFonts w:ascii="Book Antiqua" w:hAnsi="Book Antiqua" w:cs="Arial"/>
        </w:rPr>
        <w:t>I termini e le condizioni di cui al presente documento sono soggetti alla legislazione italiana.</w:t>
      </w:r>
    </w:p>
    <w:p w:rsidR="00E05F88" w:rsidRPr="00B81240" w:rsidRDefault="00AF76F0" w:rsidP="00D417CA">
      <w:pPr>
        <w:spacing w:line="360" w:lineRule="auto"/>
        <w:jc w:val="both"/>
        <w:rPr>
          <w:rFonts w:ascii="Book Antiqua" w:hAnsi="Book Antiqua" w:cs="Arial"/>
        </w:rPr>
      </w:pPr>
      <w:r w:rsidRPr="0069137C">
        <w:rPr>
          <w:rFonts w:ascii="Book Antiqua" w:hAnsi="Book Antiqua" w:cs="Arial"/>
        </w:rPr>
        <w:t xml:space="preserve">b. </w:t>
      </w:r>
      <w:r w:rsidR="00E05F88" w:rsidRPr="0069137C">
        <w:rPr>
          <w:rFonts w:ascii="Book Antiqua" w:hAnsi="Book Antiqua" w:cs="Arial"/>
        </w:rPr>
        <w:t>Qualsiasi controversia dovesse eventualmente insorgere tra le parti per l’interpretazione, esecuzione e/o risoluzione del presente documento, sarà esclusivamente c</w:t>
      </w:r>
      <w:r w:rsidR="00443F1C" w:rsidRPr="0069137C">
        <w:rPr>
          <w:rFonts w:ascii="Book Antiqua" w:hAnsi="Book Antiqua" w:cs="Arial"/>
        </w:rPr>
        <w:t>ompetente il Foro di Roma</w:t>
      </w:r>
      <w:r w:rsidR="00E05F88" w:rsidRPr="0069137C">
        <w:rPr>
          <w:rFonts w:ascii="Book Antiqua" w:hAnsi="Book Antiqua" w:cs="Arial"/>
        </w:rPr>
        <w:t>.</w:t>
      </w:r>
    </w:p>
    <w:p w:rsidR="002B7A6E" w:rsidRDefault="002B7A6E" w:rsidP="00D417CA">
      <w:pPr>
        <w:spacing w:after="0" w:line="360" w:lineRule="auto"/>
        <w:jc w:val="both"/>
        <w:rPr>
          <w:ins w:id="1" w:author="Massimo Ciaglia" w:date="2013-11-02T17:55:00Z"/>
          <w:rFonts w:ascii="Book Antiqua" w:hAnsi="Book Antiqua" w:cs="Arial"/>
        </w:rPr>
      </w:pPr>
    </w:p>
    <w:p w:rsidR="00B6062E" w:rsidRPr="00225111" w:rsidRDefault="00B6062E" w:rsidP="00225111">
      <w:pPr>
        <w:spacing w:after="0" w:line="360" w:lineRule="auto"/>
        <w:jc w:val="both"/>
      </w:pPr>
    </w:p>
    <w:sectPr w:rsidR="00B6062E" w:rsidRPr="00225111" w:rsidSect="00660C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97"/>
    <w:multiLevelType w:val="hybridMultilevel"/>
    <w:tmpl w:val="7E7A7054"/>
    <w:lvl w:ilvl="0" w:tplc="4F54B924">
      <w:numFmt w:val="bullet"/>
      <w:lvlText w:val="-"/>
      <w:lvlJc w:val="left"/>
      <w:pPr>
        <w:ind w:left="780" w:hanging="420"/>
      </w:pPr>
      <w:rPr>
        <w:rFonts w:ascii="Book Antiqua" w:eastAsiaTheme="minorHAnsi" w:hAnsi="Book Antiqu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1050"/>
    <w:multiLevelType w:val="hybridMultilevel"/>
    <w:tmpl w:val="DD102774"/>
    <w:lvl w:ilvl="0" w:tplc="4F54B924">
      <w:numFmt w:val="bullet"/>
      <w:lvlText w:val="-"/>
      <w:lvlJc w:val="left"/>
      <w:pPr>
        <w:ind w:left="780" w:hanging="360"/>
      </w:pPr>
      <w:rPr>
        <w:rFonts w:ascii="Book Antiqua" w:eastAsiaTheme="minorHAnsi" w:hAnsi="Book Antiqua" w:cs="Aria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35C10BE"/>
    <w:multiLevelType w:val="hybridMultilevel"/>
    <w:tmpl w:val="EE107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727B8"/>
    <w:multiLevelType w:val="hybridMultilevel"/>
    <w:tmpl w:val="F4564228"/>
    <w:lvl w:ilvl="0" w:tplc="59CA11B6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A0CDB"/>
    <w:multiLevelType w:val="hybridMultilevel"/>
    <w:tmpl w:val="9E92B5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37ED9"/>
    <w:multiLevelType w:val="hybridMultilevel"/>
    <w:tmpl w:val="428A22AC"/>
    <w:lvl w:ilvl="0" w:tplc="4F54B924">
      <w:numFmt w:val="bullet"/>
      <w:lvlText w:val="-"/>
      <w:lvlJc w:val="left"/>
      <w:pPr>
        <w:ind w:left="780" w:hanging="420"/>
      </w:pPr>
      <w:rPr>
        <w:rFonts w:ascii="Book Antiqua" w:eastAsiaTheme="minorHAnsi" w:hAnsi="Book Antiqu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47C3A"/>
    <w:multiLevelType w:val="multilevel"/>
    <w:tmpl w:val="056C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066BD4"/>
    <w:multiLevelType w:val="hybridMultilevel"/>
    <w:tmpl w:val="0ABC394E"/>
    <w:lvl w:ilvl="0" w:tplc="4F54B924">
      <w:numFmt w:val="bullet"/>
      <w:lvlText w:val="-"/>
      <w:lvlJc w:val="left"/>
      <w:pPr>
        <w:ind w:left="780" w:hanging="420"/>
      </w:pPr>
      <w:rPr>
        <w:rFonts w:ascii="Book Antiqua" w:eastAsiaTheme="minorHAnsi" w:hAnsi="Book Antiqu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6E"/>
    <w:rsid w:val="00020583"/>
    <w:rsid w:val="000414D1"/>
    <w:rsid w:val="000575B9"/>
    <w:rsid w:val="0006148E"/>
    <w:rsid w:val="00061605"/>
    <w:rsid w:val="00085766"/>
    <w:rsid w:val="000871FC"/>
    <w:rsid w:val="0009673C"/>
    <w:rsid w:val="000C022A"/>
    <w:rsid w:val="000C1A59"/>
    <w:rsid w:val="000F33A5"/>
    <w:rsid w:val="001011CF"/>
    <w:rsid w:val="00122726"/>
    <w:rsid w:val="00127A37"/>
    <w:rsid w:val="0014149E"/>
    <w:rsid w:val="001416DD"/>
    <w:rsid w:val="0016043A"/>
    <w:rsid w:val="0017157B"/>
    <w:rsid w:val="00174A72"/>
    <w:rsid w:val="001A4CF5"/>
    <w:rsid w:val="001B069D"/>
    <w:rsid w:val="001C3CBA"/>
    <w:rsid w:val="001E266B"/>
    <w:rsid w:val="001E6150"/>
    <w:rsid w:val="002128CD"/>
    <w:rsid w:val="00225111"/>
    <w:rsid w:val="002379F4"/>
    <w:rsid w:val="0024454F"/>
    <w:rsid w:val="00263858"/>
    <w:rsid w:val="002677E2"/>
    <w:rsid w:val="0029775A"/>
    <w:rsid w:val="002B7A6E"/>
    <w:rsid w:val="002C371D"/>
    <w:rsid w:val="002C6876"/>
    <w:rsid w:val="002D5803"/>
    <w:rsid w:val="002F0775"/>
    <w:rsid w:val="002F7854"/>
    <w:rsid w:val="00316E77"/>
    <w:rsid w:val="0032295D"/>
    <w:rsid w:val="00325AB0"/>
    <w:rsid w:val="00332FB9"/>
    <w:rsid w:val="003358C4"/>
    <w:rsid w:val="00344699"/>
    <w:rsid w:val="00363AEB"/>
    <w:rsid w:val="003676E4"/>
    <w:rsid w:val="0037331F"/>
    <w:rsid w:val="003C30E8"/>
    <w:rsid w:val="00441210"/>
    <w:rsid w:val="00441244"/>
    <w:rsid w:val="00443F1C"/>
    <w:rsid w:val="00470926"/>
    <w:rsid w:val="0048389A"/>
    <w:rsid w:val="00485214"/>
    <w:rsid w:val="004B2BDF"/>
    <w:rsid w:val="004B371A"/>
    <w:rsid w:val="0051071D"/>
    <w:rsid w:val="00511641"/>
    <w:rsid w:val="00516618"/>
    <w:rsid w:val="005341F9"/>
    <w:rsid w:val="005477F6"/>
    <w:rsid w:val="005534A1"/>
    <w:rsid w:val="00596A8A"/>
    <w:rsid w:val="005D613D"/>
    <w:rsid w:val="005D7C30"/>
    <w:rsid w:val="005E0152"/>
    <w:rsid w:val="00620571"/>
    <w:rsid w:val="00624E8E"/>
    <w:rsid w:val="00660CFB"/>
    <w:rsid w:val="00663F0E"/>
    <w:rsid w:val="0069137C"/>
    <w:rsid w:val="00691E3A"/>
    <w:rsid w:val="006967E5"/>
    <w:rsid w:val="006A6A22"/>
    <w:rsid w:val="006C1B72"/>
    <w:rsid w:val="006D1FF0"/>
    <w:rsid w:val="006E1AFE"/>
    <w:rsid w:val="006E34DE"/>
    <w:rsid w:val="006F24D9"/>
    <w:rsid w:val="007145D1"/>
    <w:rsid w:val="007249DF"/>
    <w:rsid w:val="007266FE"/>
    <w:rsid w:val="007331FB"/>
    <w:rsid w:val="00736216"/>
    <w:rsid w:val="007549BF"/>
    <w:rsid w:val="007717E1"/>
    <w:rsid w:val="00777693"/>
    <w:rsid w:val="00794034"/>
    <w:rsid w:val="007B0B33"/>
    <w:rsid w:val="007C02C0"/>
    <w:rsid w:val="007C249B"/>
    <w:rsid w:val="007E4326"/>
    <w:rsid w:val="007F7C01"/>
    <w:rsid w:val="008106F3"/>
    <w:rsid w:val="008148B0"/>
    <w:rsid w:val="0082042B"/>
    <w:rsid w:val="00832552"/>
    <w:rsid w:val="00833E7F"/>
    <w:rsid w:val="008422A6"/>
    <w:rsid w:val="0084242D"/>
    <w:rsid w:val="008424F1"/>
    <w:rsid w:val="00861AAE"/>
    <w:rsid w:val="0088179B"/>
    <w:rsid w:val="008B0F33"/>
    <w:rsid w:val="008C46CD"/>
    <w:rsid w:val="008D770F"/>
    <w:rsid w:val="008F7F81"/>
    <w:rsid w:val="00903D42"/>
    <w:rsid w:val="00920E2C"/>
    <w:rsid w:val="00920E8F"/>
    <w:rsid w:val="00923339"/>
    <w:rsid w:val="0093227B"/>
    <w:rsid w:val="00935071"/>
    <w:rsid w:val="009564CB"/>
    <w:rsid w:val="009579AA"/>
    <w:rsid w:val="009711A0"/>
    <w:rsid w:val="00981EC6"/>
    <w:rsid w:val="009A2DB7"/>
    <w:rsid w:val="009B1EAA"/>
    <w:rsid w:val="009B7A61"/>
    <w:rsid w:val="009C2122"/>
    <w:rsid w:val="009D5C10"/>
    <w:rsid w:val="00A01974"/>
    <w:rsid w:val="00A31CF4"/>
    <w:rsid w:val="00A34C62"/>
    <w:rsid w:val="00AA2183"/>
    <w:rsid w:val="00AB4AD8"/>
    <w:rsid w:val="00AE45E0"/>
    <w:rsid w:val="00AF3951"/>
    <w:rsid w:val="00AF76F0"/>
    <w:rsid w:val="00B076FA"/>
    <w:rsid w:val="00B145A3"/>
    <w:rsid w:val="00B16357"/>
    <w:rsid w:val="00B22979"/>
    <w:rsid w:val="00B30EC3"/>
    <w:rsid w:val="00B326FD"/>
    <w:rsid w:val="00B41755"/>
    <w:rsid w:val="00B45D72"/>
    <w:rsid w:val="00B6062E"/>
    <w:rsid w:val="00B6625C"/>
    <w:rsid w:val="00B81240"/>
    <w:rsid w:val="00BA054F"/>
    <w:rsid w:val="00BA36D6"/>
    <w:rsid w:val="00BA413A"/>
    <w:rsid w:val="00BA48C3"/>
    <w:rsid w:val="00C0339C"/>
    <w:rsid w:val="00C101E9"/>
    <w:rsid w:val="00C306D9"/>
    <w:rsid w:val="00C37B21"/>
    <w:rsid w:val="00C519AD"/>
    <w:rsid w:val="00C548DB"/>
    <w:rsid w:val="00C70515"/>
    <w:rsid w:val="00C80D6E"/>
    <w:rsid w:val="00CA2C36"/>
    <w:rsid w:val="00CA3F49"/>
    <w:rsid w:val="00CA6080"/>
    <w:rsid w:val="00CD058A"/>
    <w:rsid w:val="00D00B26"/>
    <w:rsid w:val="00D417CA"/>
    <w:rsid w:val="00D47B75"/>
    <w:rsid w:val="00D87F1C"/>
    <w:rsid w:val="00DD612C"/>
    <w:rsid w:val="00DF4416"/>
    <w:rsid w:val="00E027F4"/>
    <w:rsid w:val="00E05F88"/>
    <w:rsid w:val="00E13E2D"/>
    <w:rsid w:val="00E17A49"/>
    <w:rsid w:val="00E20386"/>
    <w:rsid w:val="00E259F1"/>
    <w:rsid w:val="00E46F14"/>
    <w:rsid w:val="00E63E0A"/>
    <w:rsid w:val="00E70FE6"/>
    <w:rsid w:val="00E728A1"/>
    <w:rsid w:val="00EC0A43"/>
    <w:rsid w:val="00ED3D57"/>
    <w:rsid w:val="00EE2BFB"/>
    <w:rsid w:val="00F050E9"/>
    <w:rsid w:val="00F06F34"/>
    <w:rsid w:val="00F07B97"/>
    <w:rsid w:val="00F159BF"/>
    <w:rsid w:val="00F20B33"/>
    <w:rsid w:val="00F20F67"/>
    <w:rsid w:val="00F227FA"/>
    <w:rsid w:val="00F26587"/>
    <w:rsid w:val="00F43D95"/>
    <w:rsid w:val="00F52C5D"/>
    <w:rsid w:val="00F75FEB"/>
    <w:rsid w:val="00FA658F"/>
    <w:rsid w:val="00FB40CD"/>
    <w:rsid w:val="00FD7C6B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0CFB"/>
  </w:style>
  <w:style w:type="paragraph" w:styleId="Titolo2">
    <w:name w:val="heading 2"/>
    <w:basedOn w:val="Normale"/>
    <w:link w:val="Titolo2Carattere"/>
    <w:uiPriority w:val="9"/>
    <w:qFormat/>
    <w:rsid w:val="001B069D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23339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B7A6E"/>
    <w:pPr>
      <w:ind w:left="720"/>
      <w:contextualSpacing/>
    </w:pPr>
  </w:style>
  <w:style w:type="character" w:customStyle="1" w:styleId="genmed1">
    <w:name w:val="genmed1"/>
    <w:basedOn w:val="Carpredefinitoparagrafo"/>
    <w:rsid w:val="007F7C01"/>
    <w:rPr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3358C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8C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358C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358C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358C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58C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Carpredefinitoparagrafo"/>
    <w:rsid w:val="001B069D"/>
  </w:style>
  <w:style w:type="character" w:customStyle="1" w:styleId="Titolo2Carattere">
    <w:name w:val="Titolo 2 Carattere"/>
    <w:basedOn w:val="Carpredefinitoparagrafo"/>
    <w:link w:val="Titolo2"/>
    <w:uiPriority w:val="9"/>
    <w:rsid w:val="001B069D"/>
    <w:rPr>
      <w:rFonts w:ascii="Times" w:hAnsi="Times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B069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0CFB"/>
  </w:style>
  <w:style w:type="paragraph" w:styleId="Titolo2">
    <w:name w:val="heading 2"/>
    <w:basedOn w:val="Normale"/>
    <w:link w:val="Titolo2Carattere"/>
    <w:uiPriority w:val="9"/>
    <w:qFormat/>
    <w:rsid w:val="001B069D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23339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B7A6E"/>
    <w:pPr>
      <w:ind w:left="720"/>
      <w:contextualSpacing/>
    </w:pPr>
  </w:style>
  <w:style w:type="character" w:customStyle="1" w:styleId="genmed1">
    <w:name w:val="genmed1"/>
    <w:basedOn w:val="Carpredefinitoparagrafo"/>
    <w:rsid w:val="007F7C01"/>
    <w:rPr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3358C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8C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358C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358C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358C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58C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Carpredefinitoparagrafo"/>
    <w:rsid w:val="001B069D"/>
  </w:style>
  <w:style w:type="character" w:customStyle="1" w:styleId="Titolo2Carattere">
    <w:name w:val="Titolo 2 Carattere"/>
    <w:basedOn w:val="Carpredefinitoparagrafo"/>
    <w:link w:val="Titolo2"/>
    <w:uiPriority w:val="9"/>
    <w:rsid w:val="001B069D"/>
    <w:rPr>
      <w:rFonts w:ascii="Times" w:hAnsi="Times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B069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209023068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amble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info@haamb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aamble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8769C0-99A4-4199-81C3-7DC72061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Società</Company>
  <LinksUpToDate>false</LinksUpToDate>
  <CharactersWithSpaces>10527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 utente</dc:creator>
  <cp:lastModifiedBy>Laura</cp:lastModifiedBy>
  <cp:revision>2</cp:revision>
  <dcterms:created xsi:type="dcterms:W3CDTF">2014-07-03T07:46:00Z</dcterms:created>
  <dcterms:modified xsi:type="dcterms:W3CDTF">2014-07-03T07:46:00Z</dcterms:modified>
</cp:coreProperties>
</file>