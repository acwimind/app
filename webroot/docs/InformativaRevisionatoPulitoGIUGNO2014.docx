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B5" w:rsidRPr="009C10B0" w:rsidRDefault="00AB0B7B" w:rsidP="00A12C06">
      <w:pPr>
        <w:jc w:val="center"/>
        <w:outlineLvl w:val="0"/>
        <w:rPr>
          <w:rFonts w:ascii="Book Antiqua" w:hAnsi="Book Antiqua" w:cs="Arial"/>
          <w:b/>
          <w:sz w:val="24"/>
          <w:szCs w:val="24"/>
        </w:rPr>
      </w:pPr>
      <w:r w:rsidRPr="009C10B0">
        <w:rPr>
          <w:rFonts w:ascii="Book Antiqua" w:hAnsi="Book Antiqua" w:cs="Arial"/>
          <w:b/>
          <w:i/>
          <w:sz w:val="24"/>
          <w:szCs w:val="24"/>
        </w:rPr>
        <w:t>PRIVACY</w:t>
      </w:r>
      <w:r w:rsidRPr="009C10B0">
        <w:rPr>
          <w:rFonts w:ascii="Book Antiqua" w:hAnsi="Book Antiqua" w:cs="Arial"/>
          <w:b/>
          <w:sz w:val="24"/>
          <w:szCs w:val="24"/>
        </w:rPr>
        <w:t xml:space="preserve"> E PROTEZIONE DEI DATI DEGLI UTENTI</w:t>
      </w:r>
    </w:p>
    <w:p w:rsidR="00850661" w:rsidRPr="009C10B0" w:rsidRDefault="00AB0B7B" w:rsidP="00707CF9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Si</w:t>
      </w:r>
      <w:r w:rsidR="00850661" w:rsidRPr="009C10B0">
        <w:rPr>
          <w:rFonts w:ascii="Book Antiqua" w:hAnsi="Book Antiqua" w:cs="Arial"/>
          <w:sz w:val="24"/>
          <w:szCs w:val="24"/>
        </w:rPr>
        <w:t xml:space="preserve"> forniscono le </w:t>
      </w:r>
      <w:r w:rsidR="00271B4E" w:rsidRPr="009C10B0">
        <w:rPr>
          <w:rFonts w:ascii="Book Antiqua" w:hAnsi="Book Antiqua" w:cs="Arial"/>
          <w:sz w:val="24"/>
          <w:szCs w:val="24"/>
        </w:rPr>
        <w:t>seguenti</w:t>
      </w:r>
      <w:r w:rsidR="00850661" w:rsidRPr="009C10B0">
        <w:rPr>
          <w:rFonts w:ascii="Book Antiqua" w:hAnsi="Book Antiqua" w:cs="Arial"/>
          <w:sz w:val="24"/>
          <w:szCs w:val="24"/>
        </w:rPr>
        <w:t xml:space="preserve"> informazioni in ordine </w:t>
      </w:r>
      <w:r w:rsidR="00707CF9" w:rsidRPr="009C10B0">
        <w:rPr>
          <w:rFonts w:ascii="Book Antiqua" w:hAnsi="Book Antiqua" w:cs="Arial"/>
          <w:sz w:val="24"/>
          <w:szCs w:val="24"/>
        </w:rPr>
        <w:t>al trattamento</w:t>
      </w:r>
      <w:r w:rsidR="00850661" w:rsidRPr="009C10B0">
        <w:rPr>
          <w:rFonts w:ascii="Book Antiqua" w:hAnsi="Book Antiqua" w:cs="Arial"/>
          <w:sz w:val="24"/>
          <w:szCs w:val="24"/>
        </w:rPr>
        <w:t xml:space="preserve"> dei dati personali</w:t>
      </w:r>
      <w:r w:rsidRPr="009C10B0">
        <w:rPr>
          <w:rFonts w:ascii="Book Antiqua" w:hAnsi="Book Antiqua" w:cs="Arial"/>
          <w:sz w:val="24"/>
          <w:szCs w:val="24"/>
        </w:rPr>
        <w:t xml:space="preserve"> degli utenti</w:t>
      </w:r>
      <w:r w:rsidR="00707CF9" w:rsidRPr="009C10B0">
        <w:rPr>
          <w:rFonts w:ascii="Book Antiqua" w:hAnsi="Book Antiqua" w:cs="Arial"/>
          <w:sz w:val="24"/>
          <w:szCs w:val="24"/>
        </w:rPr>
        <w:t xml:space="preserve"> </w:t>
      </w:r>
      <w:r w:rsidRPr="009C10B0">
        <w:rPr>
          <w:rFonts w:ascii="Book Antiqua" w:hAnsi="Book Antiqua" w:cs="Arial"/>
          <w:sz w:val="24"/>
          <w:szCs w:val="24"/>
        </w:rPr>
        <w:t xml:space="preserve">esclusivamente con riferimento al sito </w:t>
      </w:r>
      <w:hyperlink r:id="rId7" w:history="1">
        <w:r w:rsidRPr="009C10B0">
          <w:rPr>
            <w:rStyle w:val="Collegamentoipertestuale"/>
            <w:rFonts w:ascii="Book Antiqua" w:hAnsi="Book Antiqua" w:cs="Arial"/>
            <w:sz w:val="24"/>
            <w:szCs w:val="24"/>
          </w:rPr>
          <w:t>www.Haamble.com</w:t>
        </w:r>
      </w:hyperlink>
      <w:r w:rsidR="00243D40" w:rsidRPr="009C10B0">
        <w:rPr>
          <w:rFonts w:ascii="Book Antiqua" w:hAnsi="Book Antiqua" w:cs="Arial"/>
          <w:sz w:val="24"/>
          <w:szCs w:val="24"/>
        </w:rPr>
        <w:t xml:space="preserve"> (di seguito il “S</w:t>
      </w:r>
      <w:r w:rsidRPr="009C10B0">
        <w:rPr>
          <w:rFonts w:ascii="Book Antiqua" w:hAnsi="Book Antiqua" w:cs="Arial"/>
          <w:sz w:val="24"/>
          <w:szCs w:val="24"/>
        </w:rPr>
        <w:t>ito”) e/o alle applicazioni per dispositivi mobili ad e</w:t>
      </w:r>
      <w:r w:rsidR="00707CF9" w:rsidRPr="009C10B0">
        <w:rPr>
          <w:rFonts w:ascii="Book Antiqua" w:hAnsi="Book Antiqua" w:cs="Arial"/>
          <w:sz w:val="24"/>
          <w:szCs w:val="24"/>
        </w:rPr>
        <w:t>s</w:t>
      </w:r>
      <w:r w:rsidR="00C240E3" w:rsidRPr="009C10B0">
        <w:rPr>
          <w:rFonts w:ascii="Book Antiqua" w:hAnsi="Book Antiqua" w:cs="Arial"/>
          <w:sz w:val="24"/>
          <w:szCs w:val="24"/>
        </w:rPr>
        <w:t>so collegate (di seguito “</w:t>
      </w:r>
      <w:proofErr w:type="spellStart"/>
      <w:r w:rsidR="00C240E3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="00C240E3" w:rsidRPr="009C10B0">
        <w:rPr>
          <w:rFonts w:ascii="Book Antiqua" w:hAnsi="Book Antiqua" w:cs="Arial"/>
          <w:sz w:val="24"/>
          <w:szCs w:val="24"/>
        </w:rPr>
        <w:t xml:space="preserve">”) e/o i </w:t>
      </w:r>
      <w:r w:rsidR="00FF77A6" w:rsidRPr="009C10B0">
        <w:rPr>
          <w:rFonts w:ascii="Book Antiqua" w:hAnsi="Book Antiqua" w:cs="Arial"/>
          <w:sz w:val="24"/>
          <w:szCs w:val="24"/>
        </w:rPr>
        <w:t>servizi erogati (di seguito i “S</w:t>
      </w:r>
      <w:r w:rsidR="00C240E3" w:rsidRPr="009C10B0">
        <w:rPr>
          <w:rFonts w:ascii="Book Antiqua" w:hAnsi="Book Antiqua" w:cs="Arial"/>
          <w:sz w:val="24"/>
          <w:szCs w:val="24"/>
        </w:rPr>
        <w:t>ervizi”).</w:t>
      </w:r>
    </w:p>
    <w:p w:rsidR="00707CF9" w:rsidRPr="009C10B0" w:rsidRDefault="00707CF9" w:rsidP="00707CF9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La presente nota informativa specifica l’identità del titolare del trattamento, la tipologia dei dati raccolti, le finalità e le modalità del trattamento, la natura obbligatoria o facoltativa del conferimento dei dati, l’ambito di comunicazione a soggetti terzi dei dati dell’utente, l’ambito di diffusione e</w:t>
      </w:r>
      <w:r w:rsidR="007F7CBD" w:rsidRPr="009C10B0">
        <w:rPr>
          <w:rFonts w:ascii="Book Antiqua" w:hAnsi="Book Antiqua" w:cs="Arial"/>
          <w:sz w:val="24"/>
          <w:szCs w:val="24"/>
        </w:rPr>
        <w:t xml:space="preserve"> comunicazione, i diritti dell’u</w:t>
      </w:r>
      <w:r w:rsidRPr="009C10B0">
        <w:rPr>
          <w:rFonts w:ascii="Book Antiqua" w:hAnsi="Book Antiqua" w:cs="Arial"/>
          <w:sz w:val="24"/>
          <w:szCs w:val="24"/>
        </w:rPr>
        <w:t>tente.</w:t>
      </w:r>
    </w:p>
    <w:p w:rsidR="00BA4135" w:rsidRPr="009C10B0" w:rsidRDefault="00BA4135" w:rsidP="00707CF9">
      <w:pPr>
        <w:spacing w:after="0"/>
        <w:jc w:val="both"/>
        <w:rPr>
          <w:rFonts w:ascii="Book Antiqua" w:hAnsi="Book Antiqua" w:cs="Arial"/>
          <w:sz w:val="24"/>
          <w:szCs w:val="24"/>
        </w:rPr>
      </w:pPr>
    </w:p>
    <w:p w:rsidR="003D114E" w:rsidRPr="009C10B0" w:rsidRDefault="00BA4135" w:rsidP="00707CF9">
      <w:pPr>
        <w:spacing w:after="0"/>
        <w:jc w:val="both"/>
        <w:rPr>
          <w:rFonts w:ascii="Book Antiqua" w:hAnsi="Book Antiqua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Per </w:t>
      </w:r>
      <w:r w:rsidRPr="009C10B0">
        <w:rPr>
          <w:rFonts w:ascii="Book Antiqua" w:hAnsi="Book Antiqua" w:cs="Arial"/>
          <w:sz w:val="24"/>
          <w:szCs w:val="24"/>
          <w:u w:val="single"/>
        </w:rPr>
        <w:t>trattamento</w:t>
      </w:r>
      <w:r w:rsidRPr="009C10B0">
        <w:rPr>
          <w:rFonts w:ascii="Book Antiqua" w:hAnsi="Book Antiqua" w:cs="Arial"/>
          <w:sz w:val="24"/>
          <w:szCs w:val="24"/>
        </w:rPr>
        <w:t xml:space="preserve"> si intende qualsiasi operazione (</w:t>
      </w:r>
      <w:r w:rsidR="00243D40" w:rsidRPr="009C10B0">
        <w:rPr>
          <w:rFonts w:ascii="Book Antiqua" w:hAnsi="Book Antiqua"/>
          <w:sz w:val="24"/>
          <w:szCs w:val="24"/>
        </w:rPr>
        <w:t>la raccolta, la registrazione, l’organizzazione, l’utilizzo, la conservazione, la consultazione, l’elaborazione, la modificazione, la selezione, l’estrazione, il raffronto, l’interconnessione, il blocco, la comunicazione, la diffusione, la cancellazione e la distruzione di dati</w:t>
      </w:r>
      <w:r w:rsidRPr="009C10B0">
        <w:rPr>
          <w:rFonts w:ascii="Book Antiqua" w:hAnsi="Book Antiqua" w:cs="Arial"/>
          <w:sz w:val="24"/>
          <w:szCs w:val="24"/>
        </w:rPr>
        <w:t>) applicata a dati personali compiuta con o senza l’ausilio di processi automatizzati.</w:t>
      </w:r>
      <w:r w:rsidR="00243D40" w:rsidRPr="009C10B0">
        <w:rPr>
          <w:rFonts w:ascii="Book Antiqua" w:hAnsi="Book Antiqua"/>
          <w:sz w:val="24"/>
          <w:szCs w:val="24"/>
        </w:rPr>
        <w:t xml:space="preserve"> </w:t>
      </w:r>
    </w:p>
    <w:p w:rsidR="00C240E3" w:rsidRPr="009C10B0" w:rsidRDefault="00C240E3" w:rsidP="00707CF9">
      <w:pPr>
        <w:spacing w:after="0"/>
        <w:jc w:val="both"/>
        <w:rPr>
          <w:rFonts w:ascii="Book Antiqua" w:hAnsi="Book Antiqua"/>
          <w:sz w:val="24"/>
          <w:szCs w:val="24"/>
        </w:rPr>
      </w:pPr>
    </w:p>
    <w:p w:rsidR="00C240E3" w:rsidRPr="009C10B0" w:rsidRDefault="00BC0630" w:rsidP="00707CF9">
      <w:pPr>
        <w:spacing w:after="0"/>
        <w:jc w:val="both"/>
        <w:rPr>
          <w:rFonts w:ascii="Book Antiqua" w:hAnsi="Book Antiqua"/>
          <w:sz w:val="24"/>
          <w:szCs w:val="24"/>
        </w:rPr>
      </w:pPr>
      <w:r w:rsidRPr="009C10B0">
        <w:rPr>
          <w:rFonts w:ascii="Book Antiqua" w:hAnsi="Book Antiqua"/>
          <w:sz w:val="24"/>
          <w:szCs w:val="24"/>
        </w:rPr>
        <w:t xml:space="preserve">Per </w:t>
      </w:r>
      <w:r w:rsidRPr="009C10B0">
        <w:rPr>
          <w:rFonts w:ascii="Book Antiqua" w:hAnsi="Book Antiqua"/>
          <w:sz w:val="24"/>
          <w:szCs w:val="24"/>
          <w:u w:val="single"/>
        </w:rPr>
        <w:t>u</w:t>
      </w:r>
      <w:r w:rsidR="00C240E3" w:rsidRPr="009C10B0">
        <w:rPr>
          <w:rFonts w:ascii="Book Antiqua" w:hAnsi="Book Antiqua"/>
          <w:sz w:val="24"/>
          <w:szCs w:val="24"/>
          <w:u w:val="single"/>
        </w:rPr>
        <w:t>tente</w:t>
      </w:r>
      <w:r w:rsidR="00C240E3" w:rsidRPr="009C10B0">
        <w:rPr>
          <w:rFonts w:ascii="Book Antiqua" w:hAnsi="Book Antiqua"/>
          <w:sz w:val="24"/>
          <w:szCs w:val="24"/>
        </w:rPr>
        <w:t xml:space="preserve"> si intende il soggetto cui si riferiscono i dati per</w:t>
      </w:r>
      <w:r w:rsidR="004C2C55" w:rsidRPr="009C10B0">
        <w:rPr>
          <w:rFonts w:ascii="Book Antiqua" w:hAnsi="Book Antiqua"/>
          <w:sz w:val="24"/>
          <w:szCs w:val="24"/>
        </w:rPr>
        <w:t>sonali e che intende accedere e/o</w:t>
      </w:r>
      <w:r w:rsidR="00C240E3" w:rsidRPr="009C10B0">
        <w:rPr>
          <w:rFonts w:ascii="Book Antiqua" w:hAnsi="Book Antiqua"/>
          <w:sz w:val="24"/>
          <w:szCs w:val="24"/>
        </w:rPr>
        <w:t xml:space="preserve"> utili</w:t>
      </w:r>
      <w:r w:rsidR="00160AFF" w:rsidRPr="009C10B0">
        <w:rPr>
          <w:rFonts w:ascii="Book Antiqua" w:hAnsi="Book Antiqua"/>
          <w:sz w:val="24"/>
          <w:szCs w:val="24"/>
        </w:rPr>
        <w:t xml:space="preserve">zzare il Sito e/o le </w:t>
      </w:r>
      <w:proofErr w:type="spellStart"/>
      <w:r w:rsidR="00160AFF" w:rsidRPr="009C10B0">
        <w:rPr>
          <w:rFonts w:ascii="Book Antiqua" w:hAnsi="Book Antiqua"/>
          <w:sz w:val="24"/>
          <w:szCs w:val="24"/>
        </w:rPr>
        <w:t>App</w:t>
      </w:r>
      <w:proofErr w:type="spellEnd"/>
      <w:r w:rsidR="00160AFF" w:rsidRPr="009C10B0">
        <w:rPr>
          <w:rFonts w:ascii="Book Antiqua" w:hAnsi="Book Antiqua"/>
          <w:sz w:val="24"/>
          <w:szCs w:val="24"/>
        </w:rPr>
        <w:t xml:space="preserve"> e/o i S</w:t>
      </w:r>
      <w:r w:rsidR="00C240E3" w:rsidRPr="009C10B0">
        <w:rPr>
          <w:rFonts w:ascii="Book Antiqua" w:hAnsi="Book Antiqua"/>
          <w:sz w:val="24"/>
          <w:szCs w:val="24"/>
        </w:rPr>
        <w:t>ervizi</w:t>
      </w:r>
      <w:r w:rsidR="00FB78B7" w:rsidRPr="009C10B0">
        <w:rPr>
          <w:rFonts w:ascii="Book Antiqua" w:hAnsi="Book Antiqua"/>
          <w:sz w:val="24"/>
          <w:szCs w:val="24"/>
        </w:rPr>
        <w:t xml:space="preserve"> (di seguito l’ “Utente”)</w:t>
      </w:r>
      <w:r w:rsidR="00F53E66" w:rsidRPr="009C10B0">
        <w:rPr>
          <w:rFonts w:ascii="Book Antiqua" w:hAnsi="Book Antiqua"/>
          <w:sz w:val="24"/>
          <w:szCs w:val="24"/>
        </w:rPr>
        <w:t xml:space="preserve">, ivi compresi i Servizi erogati sulla base di </w:t>
      </w:r>
      <w:r w:rsidR="00251FFA" w:rsidRPr="009C10B0">
        <w:rPr>
          <w:rFonts w:ascii="Book Antiqua" w:hAnsi="Book Antiqua"/>
          <w:sz w:val="24"/>
          <w:szCs w:val="24"/>
        </w:rPr>
        <w:t xml:space="preserve">un </w:t>
      </w:r>
      <w:r w:rsidR="00F53E66" w:rsidRPr="009C10B0">
        <w:rPr>
          <w:rFonts w:ascii="Book Antiqua" w:hAnsi="Book Antiqua"/>
          <w:sz w:val="24"/>
          <w:szCs w:val="24"/>
        </w:rPr>
        <w:t>abbonamento</w:t>
      </w:r>
      <w:r w:rsidR="002A17CE" w:rsidRPr="009C10B0">
        <w:rPr>
          <w:rFonts w:ascii="Book Antiqua" w:hAnsi="Book Antiqua"/>
          <w:sz w:val="24"/>
          <w:szCs w:val="24"/>
        </w:rPr>
        <w:t>.</w:t>
      </w:r>
    </w:p>
    <w:p w:rsidR="00243D40" w:rsidRPr="009C10B0" w:rsidRDefault="00243D40" w:rsidP="00707CF9">
      <w:pPr>
        <w:spacing w:after="0"/>
        <w:jc w:val="both"/>
        <w:rPr>
          <w:rFonts w:ascii="Book Antiqua" w:hAnsi="Book Antiqua" w:cs="Arial"/>
          <w:sz w:val="24"/>
          <w:szCs w:val="24"/>
        </w:rPr>
      </w:pPr>
    </w:p>
    <w:p w:rsidR="003D114E" w:rsidRPr="009C10B0" w:rsidRDefault="003D114E" w:rsidP="008F7933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I dati forniti dal</w:t>
      </w:r>
      <w:r w:rsidR="00323D84" w:rsidRPr="009C10B0">
        <w:rPr>
          <w:rFonts w:ascii="Book Antiqua" w:hAnsi="Book Antiqua" w:cs="Arial"/>
          <w:sz w:val="24"/>
          <w:szCs w:val="24"/>
        </w:rPr>
        <w:t>l’U</w:t>
      </w:r>
      <w:r w:rsidR="00C007B7" w:rsidRPr="009C10B0">
        <w:rPr>
          <w:rFonts w:ascii="Book Antiqua" w:hAnsi="Book Antiqua" w:cs="Arial"/>
          <w:sz w:val="24"/>
          <w:szCs w:val="24"/>
        </w:rPr>
        <w:t xml:space="preserve">tente </w:t>
      </w:r>
      <w:r w:rsidR="007F113C" w:rsidRPr="009C10B0">
        <w:rPr>
          <w:rFonts w:ascii="Book Antiqua" w:hAnsi="Book Antiqua" w:cs="Arial"/>
          <w:sz w:val="24"/>
          <w:szCs w:val="24"/>
        </w:rPr>
        <w:t>e/</w:t>
      </w:r>
      <w:r w:rsidR="00C007B7" w:rsidRPr="009C10B0">
        <w:rPr>
          <w:rFonts w:ascii="Book Antiqua" w:hAnsi="Book Antiqua" w:cs="Arial"/>
          <w:sz w:val="24"/>
          <w:szCs w:val="24"/>
        </w:rPr>
        <w:t xml:space="preserve">o altrimenti raccolti in modo automatico </w:t>
      </w:r>
      <w:r w:rsidRPr="009C10B0">
        <w:rPr>
          <w:rFonts w:ascii="Book Antiqua" w:hAnsi="Book Antiqua" w:cs="Arial"/>
          <w:sz w:val="24"/>
          <w:szCs w:val="24"/>
        </w:rPr>
        <w:t>nell’ambito delle attività collegate all’utilizzo del Sito</w:t>
      </w:r>
      <w:r w:rsidR="00243D40" w:rsidRPr="009C10B0">
        <w:rPr>
          <w:rFonts w:ascii="Book Antiqua" w:hAnsi="Book Antiqua" w:cs="Arial"/>
          <w:sz w:val="24"/>
          <w:szCs w:val="24"/>
        </w:rPr>
        <w:t xml:space="preserve"> e/o delle </w:t>
      </w:r>
      <w:proofErr w:type="spellStart"/>
      <w:r w:rsidR="00243D40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="00111E9B" w:rsidRPr="009C10B0">
        <w:rPr>
          <w:rFonts w:ascii="Book Antiqua" w:hAnsi="Book Antiqua" w:cs="Arial"/>
          <w:sz w:val="24"/>
          <w:szCs w:val="24"/>
        </w:rPr>
        <w:t xml:space="preserve"> e/o dei S</w:t>
      </w:r>
      <w:r w:rsidR="004C2C55" w:rsidRPr="009C10B0">
        <w:rPr>
          <w:rFonts w:ascii="Book Antiqua" w:hAnsi="Book Antiqua" w:cs="Arial"/>
          <w:sz w:val="24"/>
          <w:szCs w:val="24"/>
        </w:rPr>
        <w:t>ervizi</w:t>
      </w:r>
      <w:r w:rsidR="008F7933" w:rsidRPr="009C10B0">
        <w:rPr>
          <w:rFonts w:ascii="Book Antiqua" w:hAnsi="Book Antiqua" w:cs="Arial"/>
          <w:sz w:val="24"/>
          <w:szCs w:val="24"/>
        </w:rPr>
        <w:t xml:space="preserve"> come, a titolo puramente esemplificativo, al momento della registrazione e/o durante la navigazione sul Sito e/o al momento </w:t>
      </w:r>
      <w:r w:rsidR="004C2C55" w:rsidRPr="009C10B0">
        <w:rPr>
          <w:rFonts w:ascii="Book Antiqua" w:hAnsi="Book Antiqua" w:cs="Arial"/>
          <w:sz w:val="24"/>
          <w:szCs w:val="24"/>
        </w:rPr>
        <w:t>della compilazione del profilo U</w:t>
      </w:r>
      <w:r w:rsidR="008F7933" w:rsidRPr="009C10B0">
        <w:rPr>
          <w:rFonts w:ascii="Book Antiqua" w:hAnsi="Book Antiqua" w:cs="Arial"/>
          <w:sz w:val="24"/>
          <w:szCs w:val="24"/>
        </w:rPr>
        <w:t>tente</w:t>
      </w:r>
      <w:r w:rsidR="00303FEA" w:rsidRPr="009C10B0">
        <w:rPr>
          <w:rFonts w:ascii="Book Antiqua" w:hAnsi="Book Antiqua" w:cs="Arial"/>
          <w:sz w:val="24"/>
          <w:szCs w:val="24"/>
        </w:rPr>
        <w:t xml:space="preserve"> (di seguito i “dati”)</w:t>
      </w:r>
      <w:r w:rsidR="008F7933" w:rsidRPr="009C10B0">
        <w:rPr>
          <w:rFonts w:ascii="Book Antiqua" w:hAnsi="Book Antiqua" w:cs="Arial"/>
          <w:sz w:val="24"/>
          <w:szCs w:val="24"/>
        </w:rPr>
        <w:t xml:space="preserve">, </w:t>
      </w:r>
      <w:r w:rsidR="00CC385F" w:rsidRPr="009C10B0">
        <w:rPr>
          <w:rFonts w:ascii="Book Antiqua" w:hAnsi="Book Antiqua" w:cs="Arial"/>
          <w:sz w:val="24"/>
          <w:szCs w:val="24"/>
        </w:rPr>
        <w:t>re</w:t>
      </w:r>
      <w:r w:rsidR="00C46579">
        <w:rPr>
          <w:rFonts w:ascii="Book Antiqua" w:hAnsi="Book Antiqua" w:cs="Arial"/>
          <w:sz w:val="24"/>
          <w:szCs w:val="24"/>
        </w:rPr>
        <w:t>s</w:t>
      </w:r>
      <w:r w:rsidR="00CC385F" w:rsidRPr="009C10B0">
        <w:rPr>
          <w:rFonts w:ascii="Book Antiqua" w:hAnsi="Book Antiqua" w:cs="Arial"/>
          <w:sz w:val="24"/>
          <w:szCs w:val="24"/>
        </w:rPr>
        <w:t xml:space="preserve">tano di proprietà dell’Utente e </w:t>
      </w:r>
      <w:r w:rsidRPr="009C10B0">
        <w:rPr>
          <w:rFonts w:ascii="Book Antiqua" w:hAnsi="Book Antiqua" w:cs="Arial"/>
          <w:sz w:val="24"/>
          <w:szCs w:val="24"/>
        </w:rPr>
        <w:t>formano oggetto di trattamento secondo i criteri di liceità, correttezza e nella</w:t>
      </w:r>
      <w:r w:rsidR="004C2C55" w:rsidRPr="009C10B0">
        <w:rPr>
          <w:rFonts w:ascii="Book Antiqua" w:hAnsi="Book Antiqua" w:cs="Arial"/>
          <w:sz w:val="24"/>
          <w:szCs w:val="24"/>
        </w:rPr>
        <w:t xml:space="preserve"> piena tutela dei diritti dell’U</w:t>
      </w:r>
      <w:r w:rsidRPr="009C10B0">
        <w:rPr>
          <w:rFonts w:ascii="Book Antiqua" w:hAnsi="Book Antiqua" w:cs="Arial"/>
          <w:sz w:val="24"/>
          <w:szCs w:val="24"/>
        </w:rPr>
        <w:t>tente ed in particolare della sua riservatezza.</w:t>
      </w:r>
    </w:p>
    <w:p w:rsidR="00243D40" w:rsidRPr="009C10B0" w:rsidRDefault="00243D40" w:rsidP="00707CF9">
      <w:pPr>
        <w:spacing w:after="0"/>
        <w:jc w:val="both"/>
        <w:rPr>
          <w:rFonts w:ascii="Book Antiqua" w:hAnsi="Book Antiqua" w:cs="Arial"/>
          <w:sz w:val="24"/>
          <w:szCs w:val="24"/>
        </w:rPr>
      </w:pPr>
    </w:p>
    <w:p w:rsidR="00707CF9" w:rsidRPr="009C10B0" w:rsidRDefault="00707CF9" w:rsidP="00707CF9">
      <w:pPr>
        <w:spacing w:after="0"/>
        <w:jc w:val="both"/>
        <w:rPr>
          <w:rFonts w:ascii="Book Antiqua" w:hAnsi="Book Antiqua" w:cs="Arial"/>
          <w:sz w:val="24"/>
          <w:szCs w:val="24"/>
        </w:rPr>
      </w:pPr>
    </w:p>
    <w:p w:rsidR="00AC5133" w:rsidRPr="009C10B0" w:rsidRDefault="00AC5133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TITOLARE DEL TRATTAMENTO</w:t>
      </w:r>
    </w:p>
    <w:p w:rsidR="00707CF9" w:rsidRPr="009C10B0" w:rsidRDefault="00243D40" w:rsidP="00243D40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707CF9" w:rsidRPr="009C10B0">
        <w:rPr>
          <w:rFonts w:ascii="Book Antiqua" w:hAnsi="Book Antiqua" w:cs="Arial"/>
          <w:sz w:val="24"/>
          <w:szCs w:val="24"/>
        </w:rPr>
        <w:t xml:space="preserve">Il Titolare del trattamento è </w:t>
      </w:r>
      <w:proofErr w:type="spellStart"/>
      <w:r w:rsidR="00707CF9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707CF9" w:rsidRPr="009C10B0">
        <w:rPr>
          <w:rFonts w:ascii="Book Antiqua" w:hAnsi="Book Antiqua" w:cs="Arial"/>
          <w:sz w:val="24"/>
          <w:szCs w:val="24"/>
        </w:rPr>
        <w:t xml:space="preserve"> </w:t>
      </w:r>
      <w:r w:rsidR="00262CD3">
        <w:rPr>
          <w:rFonts w:ascii="Book Antiqua" w:hAnsi="Book Antiqua" w:cs="Arial"/>
          <w:sz w:val="24"/>
          <w:szCs w:val="24"/>
        </w:rPr>
        <w:t>S.r.l.</w:t>
      </w:r>
      <w:r w:rsidR="00707CF9" w:rsidRPr="009C10B0">
        <w:rPr>
          <w:rFonts w:ascii="Book Antiqua" w:hAnsi="Book Antiqua" w:cs="Arial"/>
          <w:sz w:val="24"/>
          <w:szCs w:val="24"/>
        </w:rPr>
        <w:t>, con sede in</w:t>
      </w:r>
      <w:r w:rsidR="00772511" w:rsidRPr="009C10B0">
        <w:rPr>
          <w:rFonts w:ascii="Book Antiqua" w:hAnsi="Book Antiqua" w:cs="Arial"/>
          <w:sz w:val="24"/>
          <w:szCs w:val="24"/>
        </w:rPr>
        <w:t xml:space="preserve"> </w:t>
      </w:r>
      <w:r w:rsidR="00262CD3">
        <w:rPr>
          <w:rFonts w:ascii="Book Antiqua" w:hAnsi="Book Antiqua" w:cs="Arial"/>
          <w:sz w:val="24"/>
          <w:szCs w:val="24"/>
        </w:rPr>
        <w:t xml:space="preserve">Pescara , </w:t>
      </w:r>
      <w:r w:rsidR="00262CD3">
        <w:rPr>
          <w:rFonts w:ascii="Book Antiqua" w:hAnsi="Book Antiqua"/>
        </w:rPr>
        <w:t xml:space="preserve">Via Ermete </w:t>
      </w:r>
      <w:proofErr w:type="spellStart"/>
      <w:r w:rsidR="00262CD3">
        <w:rPr>
          <w:rFonts w:ascii="Book Antiqua" w:hAnsi="Book Antiqua"/>
        </w:rPr>
        <w:t>Brandimarte</w:t>
      </w:r>
      <w:proofErr w:type="spellEnd"/>
      <w:r w:rsidR="00262CD3">
        <w:rPr>
          <w:rFonts w:ascii="Book Antiqua" w:hAnsi="Book Antiqua"/>
        </w:rPr>
        <w:t xml:space="preserve"> </w:t>
      </w:r>
      <w:r w:rsidR="00262CD3" w:rsidRPr="0069137C">
        <w:rPr>
          <w:rFonts w:ascii="Book Antiqua" w:hAnsi="Book Antiqua"/>
        </w:rPr>
        <w:t xml:space="preserve">, </w:t>
      </w:r>
      <w:r w:rsidR="00262CD3">
        <w:rPr>
          <w:rFonts w:ascii="Book Antiqua" w:hAnsi="Book Antiqua"/>
        </w:rPr>
        <w:t xml:space="preserve">63, </w:t>
      </w:r>
      <w:r w:rsidR="00262CD3" w:rsidRPr="0069137C">
        <w:rPr>
          <w:rFonts w:ascii="Book Antiqua" w:hAnsi="Book Antiqua"/>
        </w:rPr>
        <w:t xml:space="preserve">P.IVA </w:t>
      </w:r>
      <w:r w:rsidR="00262CD3">
        <w:rPr>
          <w:rFonts w:ascii="Book Antiqua" w:hAnsi="Book Antiqua"/>
        </w:rPr>
        <w:t xml:space="preserve"> </w:t>
      </w:r>
      <w:hyperlink r:id="rId8" w:tgtFrame="_blank" w:history="1">
        <w:r w:rsidR="00262CD3" w:rsidRPr="009C2122">
          <w:rPr>
            <w:rFonts w:ascii="Book Antiqua" w:hAnsi="Book Antiqua"/>
          </w:rPr>
          <w:t>02090230687</w:t>
        </w:r>
      </w:hyperlink>
      <w:r w:rsidR="00262CD3">
        <w:rPr>
          <w:rFonts w:ascii="Book Antiqua" w:hAnsi="Book Antiqua"/>
        </w:rPr>
        <w:t xml:space="preserve"> </w:t>
      </w:r>
      <w:r w:rsidRPr="009C10B0">
        <w:rPr>
          <w:rFonts w:ascii="Book Antiqua" w:hAnsi="Book Antiqua" w:cs="Arial"/>
          <w:sz w:val="24"/>
          <w:szCs w:val="24"/>
        </w:rPr>
        <w:t>(di seguito “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>” e/o “Titolare”).</w:t>
      </w:r>
    </w:p>
    <w:p w:rsidR="00707CF9" w:rsidRPr="009C10B0" w:rsidRDefault="00243D40" w:rsidP="00707CF9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b. </w:t>
      </w:r>
      <w:r w:rsidR="00707CF9" w:rsidRPr="009C10B0">
        <w:rPr>
          <w:rFonts w:ascii="Book Antiqua" w:hAnsi="Book Antiqua" w:cs="Arial"/>
          <w:sz w:val="24"/>
          <w:szCs w:val="24"/>
        </w:rPr>
        <w:t>Il Responsabile del trattamento è</w:t>
      </w:r>
      <w:r w:rsidR="00262CD3">
        <w:rPr>
          <w:rFonts w:ascii="Book Antiqua" w:hAnsi="Book Antiqua" w:cs="Arial"/>
          <w:sz w:val="24"/>
          <w:szCs w:val="24"/>
        </w:rPr>
        <w:t xml:space="preserve"> Massimo Ciaglia</w:t>
      </w:r>
    </w:p>
    <w:p w:rsidR="00242071" w:rsidRPr="009C10B0" w:rsidRDefault="00242071" w:rsidP="00707CF9">
      <w:pPr>
        <w:jc w:val="both"/>
        <w:rPr>
          <w:rFonts w:ascii="Book Antiqua" w:hAnsi="Book Antiqua" w:cs="Arial"/>
          <w:sz w:val="24"/>
          <w:szCs w:val="24"/>
        </w:rPr>
      </w:pPr>
    </w:p>
    <w:p w:rsidR="00242071" w:rsidRPr="009C10B0" w:rsidRDefault="00DA02F1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LUOGO</w:t>
      </w:r>
    </w:p>
    <w:p w:rsidR="00242071" w:rsidRPr="009C10B0" w:rsidRDefault="00DA02F1" w:rsidP="00707CF9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I dati sono trattati presso </w:t>
      </w:r>
      <w:r w:rsidR="001A2538" w:rsidRPr="009C10B0">
        <w:rPr>
          <w:rFonts w:ascii="Book Antiqua" w:hAnsi="Book Antiqua" w:cs="Arial"/>
          <w:sz w:val="24"/>
          <w:szCs w:val="24"/>
        </w:rPr>
        <w:t>________________________________________</w:t>
      </w:r>
      <w:r w:rsidRPr="009C10B0">
        <w:rPr>
          <w:rFonts w:ascii="Book Antiqua" w:hAnsi="Book Antiqua" w:cs="Arial"/>
          <w:sz w:val="24"/>
          <w:szCs w:val="24"/>
        </w:rPr>
        <w:t>.</w:t>
      </w:r>
    </w:p>
    <w:p w:rsidR="00E57C83" w:rsidRPr="009C10B0" w:rsidRDefault="00C951FB" w:rsidP="00E57C83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b. Il Titolare si riserva la facoltà di conservare i dati oggetto del trattamento all’estero.</w:t>
      </w:r>
    </w:p>
    <w:p w:rsidR="00772511" w:rsidRPr="009C10B0" w:rsidDel="00E57C83" w:rsidRDefault="00B14637" w:rsidP="00E57C83">
      <w:pPr>
        <w:spacing w:after="0"/>
        <w:jc w:val="both"/>
        <w:rPr>
          <w:del w:id="0" w:author="Nome utente" w:date="2013-12-12T17:51:00Z"/>
          <w:rFonts w:ascii="Book Antiqua" w:hAnsi="Book Antiqua" w:cs="Arial"/>
          <w:sz w:val="24"/>
          <w:szCs w:val="24"/>
        </w:rPr>
      </w:pPr>
      <w:del w:id="1" w:author="Nome utente" w:date="2013-12-12T17:51:00Z">
        <w:r w:rsidRPr="009C10B0" w:rsidDel="00E57C83">
          <w:rPr>
            <w:rFonts w:ascii="Book Antiqua" w:hAnsi="Book Antiqua" w:cs="Arial"/>
            <w:sz w:val="24"/>
            <w:szCs w:val="24"/>
          </w:rPr>
          <w:lastRenderedPageBreak/>
          <w:delText xml:space="preserve"> </w:delText>
        </w:r>
      </w:del>
    </w:p>
    <w:p w:rsidR="00243D40" w:rsidRPr="009C10B0" w:rsidRDefault="00772511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TIPOLOGIA DEI DATI RACCOLTI E FINALITA’ DEL TRATTAMENTO</w:t>
      </w:r>
    </w:p>
    <w:p w:rsidR="00243D40" w:rsidRPr="009C10B0" w:rsidRDefault="00243D40" w:rsidP="00243D40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a</w:t>
      </w:r>
      <w:r w:rsidR="008F7933" w:rsidRPr="009C10B0">
        <w:rPr>
          <w:rFonts w:ascii="Book Antiqua" w:hAnsi="Book Antiqua" w:cs="Arial"/>
          <w:sz w:val="24"/>
          <w:szCs w:val="24"/>
        </w:rPr>
        <w:t>. Il trattamento avrà</w:t>
      </w:r>
      <w:r w:rsidR="00B70CCE" w:rsidRPr="009C10B0">
        <w:rPr>
          <w:rFonts w:ascii="Book Antiqua" w:hAnsi="Book Antiqua" w:cs="Arial"/>
          <w:sz w:val="24"/>
          <w:szCs w:val="24"/>
        </w:rPr>
        <w:t xml:space="preserve"> ad oggetto i dati dell’U</w:t>
      </w:r>
      <w:r w:rsidRPr="009C10B0">
        <w:rPr>
          <w:rFonts w:ascii="Book Antiqua" w:hAnsi="Book Antiqua" w:cs="Arial"/>
          <w:sz w:val="24"/>
          <w:szCs w:val="24"/>
        </w:rPr>
        <w:t>tente di seguito indicati:</w:t>
      </w:r>
    </w:p>
    <w:p w:rsidR="00243D40" w:rsidRPr="009C10B0" w:rsidRDefault="00243D40" w:rsidP="00243D40">
      <w:pPr>
        <w:pStyle w:val="Paragrafoelenco"/>
        <w:numPr>
          <w:ilvl w:val="0"/>
          <w:numId w:val="3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nome e data di nascita;</w:t>
      </w:r>
    </w:p>
    <w:p w:rsidR="00243D40" w:rsidRPr="009C10B0" w:rsidRDefault="00243D40" w:rsidP="00243D40">
      <w:pPr>
        <w:pStyle w:val="Paragrafoelenco"/>
        <w:numPr>
          <w:ilvl w:val="0"/>
          <w:numId w:val="3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indirizzo di posta elettronica;</w:t>
      </w:r>
    </w:p>
    <w:p w:rsidR="00243D40" w:rsidRPr="009C10B0" w:rsidRDefault="00E7446D" w:rsidP="00243D40">
      <w:pPr>
        <w:pStyle w:val="Paragrafoelenco"/>
        <w:numPr>
          <w:ilvl w:val="0"/>
          <w:numId w:val="3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numero di telefono;</w:t>
      </w:r>
    </w:p>
    <w:p w:rsidR="00243D40" w:rsidRPr="009C10B0" w:rsidRDefault="00243D40" w:rsidP="00243D40">
      <w:pPr>
        <w:pStyle w:val="Paragrafoelenco"/>
        <w:numPr>
          <w:ilvl w:val="0"/>
          <w:numId w:val="3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i/>
          <w:sz w:val="24"/>
          <w:szCs w:val="24"/>
        </w:rPr>
        <w:t>account</w:t>
      </w:r>
      <w:r w:rsidRPr="009C10B0">
        <w:rPr>
          <w:rFonts w:ascii="Book Antiqua" w:hAnsi="Book Antiqua" w:cs="Arial"/>
          <w:sz w:val="24"/>
          <w:szCs w:val="24"/>
        </w:rPr>
        <w:t xml:space="preserve"> dei </w:t>
      </w:r>
      <w:r w:rsidRPr="009C10B0">
        <w:rPr>
          <w:rFonts w:ascii="Book Antiqua" w:hAnsi="Book Antiqua" w:cs="Arial"/>
          <w:i/>
          <w:sz w:val="24"/>
          <w:szCs w:val="24"/>
        </w:rPr>
        <w:t>social network</w:t>
      </w:r>
      <w:r w:rsidR="00323D84" w:rsidRPr="009C10B0">
        <w:rPr>
          <w:rFonts w:ascii="Book Antiqua" w:hAnsi="Book Antiqua" w:cs="Arial"/>
          <w:sz w:val="24"/>
          <w:szCs w:val="24"/>
        </w:rPr>
        <w:t xml:space="preserve"> ai quali l’U</w:t>
      </w:r>
      <w:r w:rsidRPr="009C10B0">
        <w:rPr>
          <w:rFonts w:ascii="Book Antiqua" w:hAnsi="Book Antiqua" w:cs="Arial"/>
          <w:sz w:val="24"/>
          <w:szCs w:val="24"/>
        </w:rPr>
        <w:t>tente è registrato;</w:t>
      </w:r>
    </w:p>
    <w:p w:rsidR="00243D40" w:rsidRPr="009C10B0" w:rsidRDefault="00243D40" w:rsidP="00243D40">
      <w:pPr>
        <w:pStyle w:val="Paragrafoelenco"/>
        <w:numPr>
          <w:ilvl w:val="0"/>
          <w:numId w:val="3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foto profilo;</w:t>
      </w:r>
    </w:p>
    <w:p w:rsidR="00243D40" w:rsidRPr="009C10B0" w:rsidRDefault="008632D6" w:rsidP="008F7933">
      <w:pPr>
        <w:pStyle w:val="Paragrafoelenco"/>
        <w:numPr>
          <w:ilvl w:val="0"/>
          <w:numId w:val="3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lingue parlate;</w:t>
      </w:r>
    </w:p>
    <w:p w:rsidR="008632D6" w:rsidRPr="009C10B0" w:rsidRDefault="008632D6" w:rsidP="008F7933">
      <w:pPr>
        <w:pStyle w:val="Paragrafoelenco"/>
        <w:numPr>
          <w:ilvl w:val="0"/>
          <w:numId w:val="3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tutte le informazioni inserite e/o pubblicate e/o comunicate dall’Utente;</w:t>
      </w:r>
    </w:p>
    <w:p w:rsidR="008632D6" w:rsidRPr="009C10B0" w:rsidRDefault="008632D6" w:rsidP="008F7933">
      <w:pPr>
        <w:pStyle w:val="Paragrafoelenco"/>
        <w:numPr>
          <w:ilvl w:val="0"/>
          <w:numId w:val="3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pagine </w:t>
      </w:r>
      <w:r w:rsidRPr="009C10B0">
        <w:rPr>
          <w:rFonts w:ascii="Book Antiqua" w:hAnsi="Book Antiqua" w:cs="Arial"/>
          <w:i/>
          <w:sz w:val="24"/>
          <w:szCs w:val="24"/>
        </w:rPr>
        <w:t xml:space="preserve">web </w:t>
      </w:r>
      <w:r w:rsidRPr="009C10B0">
        <w:rPr>
          <w:rFonts w:ascii="Book Antiqua" w:hAnsi="Book Antiqua" w:cs="Arial"/>
          <w:sz w:val="24"/>
          <w:szCs w:val="24"/>
        </w:rPr>
        <w:t>visitate;</w:t>
      </w:r>
    </w:p>
    <w:p w:rsidR="00E7446D" w:rsidRPr="009C10B0" w:rsidRDefault="008632D6" w:rsidP="00E703D9">
      <w:pPr>
        <w:pStyle w:val="Paragrafoelenco"/>
        <w:numPr>
          <w:ilvl w:val="0"/>
          <w:numId w:val="3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informazioni tecniche, ivi comprese</w:t>
      </w:r>
      <w:r w:rsidR="00203EE6" w:rsidRPr="009C10B0">
        <w:rPr>
          <w:rFonts w:ascii="Book Antiqua" w:hAnsi="Book Antiqua" w:cs="Arial"/>
          <w:sz w:val="24"/>
          <w:szCs w:val="24"/>
        </w:rPr>
        <w:t>, a titolo meramente esemplificativo,</w:t>
      </w:r>
      <w:r w:rsidRPr="009C10B0">
        <w:rPr>
          <w:rFonts w:ascii="Book Antiqua" w:hAnsi="Book Antiqua" w:cs="Arial"/>
          <w:sz w:val="24"/>
          <w:szCs w:val="24"/>
        </w:rPr>
        <w:t xml:space="preserve"> quelle relative al </w:t>
      </w:r>
      <w:r w:rsidRPr="009C10B0">
        <w:rPr>
          <w:rFonts w:ascii="Book Antiqua" w:hAnsi="Book Antiqua" w:cs="Arial"/>
          <w:i/>
          <w:sz w:val="24"/>
          <w:szCs w:val="24"/>
        </w:rPr>
        <w:t>browser</w:t>
      </w:r>
      <w:r w:rsidRPr="009C10B0">
        <w:rPr>
          <w:rFonts w:ascii="Book Antiqua" w:hAnsi="Book Antiqua" w:cs="Arial"/>
          <w:sz w:val="24"/>
          <w:szCs w:val="24"/>
        </w:rPr>
        <w:t xml:space="preserve"> e ai dispositivi elettronici utilizzati;</w:t>
      </w:r>
    </w:p>
    <w:p w:rsidR="00D33FF8" w:rsidRPr="009C10B0" w:rsidRDefault="00D33FF8" w:rsidP="00303FEA">
      <w:pPr>
        <w:pStyle w:val="Paragrafoelenco"/>
        <w:numPr>
          <w:ilvl w:val="0"/>
          <w:numId w:val="3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i dati relativi ai luoghi e/o alle </w:t>
      </w:r>
      <w:proofErr w:type="spellStart"/>
      <w:r w:rsidRPr="009C10B0">
        <w:rPr>
          <w:rFonts w:ascii="Book Antiqua" w:hAnsi="Book Antiqua" w:cs="Arial"/>
          <w:i/>
          <w:sz w:val="24"/>
          <w:szCs w:val="24"/>
        </w:rPr>
        <w:t>locations</w:t>
      </w:r>
      <w:proofErr w:type="spellEnd"/>
      <w:r w:rsidR="00D44B22" w:rsidRPr="009C10B0">
        <w:rPr>
          <w:rFonts w:ascii="Book Antiqua" w:hAnsi="Book Antiqua" w:cs="Arial"/>
          <w:sz w:val="24"/>
          <w:szCs w:val="24"/>
        </w:rPr>
        <w:t xml:space="preserve"> e/o dati di fatturazione</w:t>
      </w:r>
      <w:r w:rsidRPr="009C10B0">
        <w:rPr>
          <w:rFonts w:ascii="Book Antiqua" w:hAnsi="Book Antiqua" w:cs="Arial"/>
          <w:sz w:val="24"/>
          <w:szCs w:val="24"/>
        </w:rPr>
        <w:t xml:space="preserve"> nel caso di </w:t>
      </w:r>
      <w:r w:rsidR="00D44B22" w:rsidRPr="009C10B0">
        <w:rPr>
          <w:rFonts w:ascii="Book Antiqua" w:hAnsi="Book Antiqua" w:cs="Arial"/>
          <w:sz w:val="24"/>
          <w:szCs w:val="24"/>
        </w:rPr>
        <w:t>Sevizi a pagamento</w:t>
      </w:r>
      <w:r w:rsidR="00203EE6" w:rsidRPr="009C10B0">
        <w:rPr>
          <w:rFonts w:ascii="Book Antiqua" w:hAnsi="Book Antiqua" w:cs="Arial"/>
          <w:sz w:val="24"/>
          <w:szCs w:val="24"/>
        </w:rPr>
        <w:t>.</w:t>
      </w:r>
    </w:p>
    <w:p w:rsidR="00B0068B" w:rsidRPr="009C10B0" w:rsidRDefault="00303FEA" w:rsidP="00141E2F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c. </w:t>
      </w:r>
      <w:r w:rsidR="00B0068B" w:rsidRPr="009C10B0">
        <w:rPr>
          <w:rFonts w:ascii="Book Antiqua" w:hAnsi="Book Antiqua" w:cs="Arial"/>
          <w:sz w:val="24"/>
          <w:szCs w:val="24"/>
        </w:rPr>
        <w:t xml:space="preserve">I dati verranno trattati </w:t>
      </w:r>
      <w:r w:rsidR="003D4D25" w:rsidRPr="009C10B0">
        <w:rPr>
          <w:rFonts w:ascii="Book Antiqua" w:hAnsi="Book Antiqua" w:cs="Arial"/>
          <w:sz w:val="24"/>
          <w:szCs w:val="24"/>
        </w:rPr>
        <w:t>conformemente a quanto disposto dalla normativa vigente e, comunque, alle</w:t>
      </w:r>
      <w:r w:rsidR="00B0068B" w:rsidRPr="009C10B0">
        <w:rPr>
          <w:rFonts w:ascii="Book Antiqua" w:hAnsi="Book Antiqua" w:cs="Arial"/>
          <w:sz w:val="24"/>
          <w:szCs w:val="24"/>
        </w:rPr>
        <w:t xml:space="preserve"> finalità di seguito indicate:</w:t>
      </w:r>
    </w:p>
    <w:p w:rsidR="00B0068B" w:rsidRPr="009C10B0" w:rsidRDefault="00FB78B7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consentire all’U</w:t>
      </w:r>
      <w:r w:rsidR="00B0068B" w:rsidRPr="009C10B0">
        <w:rPr>
          <w:rFonts w:ascii="Book Antiqua" w:hAnsi="Book Antiqua" w:cs="Arial"/>
          <w:sz w:val="24"/>
          <w:szCs w:val="24"/>
        </w:rPr>
        <w:t xml:space="preserve">tente la fruizione del Sito e/o delle </w:t>
      </w:r>
      <w:proofErr w:type="spellStart"/>
      <w:r w:rsidR="00B0068B" w:rsidRPr="009C10B0">
        <w:rPr>
          <w:rFonts w:ascii="Book Antiqua" w:hAnsi="Book Antiqua" w:cs="Arial"/>
          <w:sz w:val="24"/>
          <w:szCs w:val="24"/>
        </w:rPr>
        <w:t>A</w:t>
      </w:r>
      <w:r w:rsidR="00CA3898" w:rsidRPr="009C10B0">
        <w:rPr>
          <w:rFonts w:ascii="Book Antiqua" w:hAnsi="Book Antiqua" w:cs="Arial"/>
          <w:sz w:val="24"/>
          <w:szCs w:val="24"/>
        </w:rPr>
        <w:t>pp</w:t>
      </w:r>
      <w:proofErr w:type="spellEnd"/>
      <w:r w:rsidR="00CA3898" w:rsidRPr="009C10B0">
        <w:rPr>
          <w:rFonts w:ascii="Book Antiqua" w:hAnsi="Book Antiqua" w:cs="Arial"/>
          <w:sz w:val="24"/>
          <w:szCs w:val="24"/>
        </w:rPr>
        <w:t xml:space="preserve"> e/o di ogni altro eventuale S</w:t>
      </w:r>
      <w:r w:rsidR="00B0068B" w:rsidRPr="009C10B0">
        <w:rPr>
          <w:rFonts w:ascii="Book Antiqua" w:hAnsi="Book Antiqua" w:cs="Arial"/>
          <w:sz w:val="24"/>
          <w:szCs w:val="24"/>
        </w:rPr>
        <w:t xml:space="preserve">ervizio offerto </w:t>
      </w:r>
      <w:r w:rsidR="009051A0" w:rsidRPr="009C10B0">
        <w:rPr>
          <w:rFonts w:ascii="Book Antiqua" w:hAnsi="Book Antiqua" w:cs="Arial"/>
          <w:sz w:val="24"/>
          <w:szCs w:val="24"/>
        </w:rPr>
        <w:t xml:space="preserve">da </w:t>
      </w:r>
      <w:proofErr w:type="spellStart"/>
      <w:r w:rsidR="009051A0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9051A0" w:rsidRPr="009C10B0">
        <w:rPr>
          <w:rFonts w:ascii="Book Antiqua" w:hAnsi="Book Antiqua" w:cs="Arial"/>
          <w:sz w:val="24"/>
          <w:szCs w:val="24"/>
        </w:rPr>
        <w:t xml:space="preserve"> </w:t>
      </w:r>
      <w:r w:rsidR="00B0068B" w:rsidRPr="009C10B0">
        <w:rPr>
          <w:rFonts w:ascii="Book Antiqua" w:hAnsi="Book Antiqua" w:cs="Arial"/>
          <w:sz w:val="24"/>
          <w:szCs w:val="24"/>
        </w:rPr>
        <w:t>per il quale non è necessar</w:t>
      </w:r>
      <w:r w:rsidR="00B70CCE" w:rsidRPr="009C10B0">
        <w:rPr>
          <w:rFonts w:ascii="Book Antiqua" w:hAnsi="Book Antiqua" w:cs="Arial"/>
          <w:sz w:val="24"/>
          <w:szCs w:val="24"/>
        </w:rPr>
        <w:t>io richiedere il consenso dell’U</w:t>
      </w:r>
      <w:r w:rsidR="00B0068B" w:rsidRPr="009C10B0">
        <w:rPr>
          <w:rFonts w:ascii="Book Antiqua" w:hAnsi="Book Antiqua" w:cs="Arial"/>
          <w:sz w:val="24"/>
          <w:szCs w:val="24"/>
        </w:rPr>
        <w:t xml:space="preserve">tente prima di procedere al trattamento dei </w:t>
      </w:r>
      <w:r w:rsidR="00E23CCA" w:rsidRPr="009C10B0">
        <w:rPr>
          <w:rFonts w:ascii="Book Antiqua" w:hAnsi="Book Antiqua" w:cs="Arial"/>
          <w:sz w:val="24"/>
          <w:szCs w:val="24"/>
        </w:rPr>
        <w:t>suoi dati</w:t>
      </w:r>
      <w:r w:rsidR="00B0068B" w:rsidRPr="009C10B0">
        <w:rPr>
          <w:rFonts w:ascii="Book Antiqua" w:hAnsi="Book Antiqua" w:cs="Arial"/>
          <w:sz w:val="24"/>
          <w:szCs w:val="24"/>
        </w:rPr>
        <w:t>;</w:t>
      </w:r>
    </w:p>
    <w:p w:rsidR="008A722D" w:rsidRPr="009C10B0" w:rsidRDefault="00017225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consentire all’U</w:t>
      </w:r>
      <w:r w:rsidR="008A722D" w:rsidRPr="009C10B0">
        <w:rPr>
          <w:rFonts w:ascii="Book Antiqua" w:hAnsi="Book Antiqua" w:cs="Arial"/>
          <w:sz w:val="24"/>
          <w:szCs w:val="24"/>
        </w:rPr>
        <w:t>tente la fruizione di specifici servizi per i quali è necessar</w:t>
      </w:r>
      <w:r w:rsidR="00C25B8A" w:rsidRPr="009C10B0">
        <w:rPr>
          <w:rFonts w:ascii="Book Antiqua" w:hAnsi="Book Antiqua" w:cs="Arial"/>
          <w:sz w:val="24"/>
          <w:szCs w:val="24"/>
        </w:rPr>
        <w:t>io richiedere il consenso dell’U</w:t>
      </w:r>
      <w:r w:rsidR="008A722D" w:rsidRPr="009C10B0">
        <w:rPr>
          <w:rFonts w:ascii="Book Antiqua" w:hAnsi="Book Antiqua" w:cs="Arial"/>
          <w:sz w:val="24"/>
          <w:szCs w:val="24"/>
        </w:rPr>
        <w:t xml:space="preserve">tente prima di procedere al trattamento dei </w:t>
      </w:r>
      <w:r w:rsidR="00C23132" w:rsidRPr="009C10B0">
        <w:rPr>
          <w:rFonts w:ascii="Book Antiqua" w:hAnsi="Book Antiqua" w:cs="Arial"/>
          <w:sz w:val="24"/>
          <w:szCs w:val="24"/>
        </w:rPr>
        <w:t>suoi dati</w:t>
      </w:r>
      <w:r w:rsidR="008A722D" w:rsidRPr="009C10B0">
        <w:rPr>
          <w:rFonts w:ascii="Book Antiqua" w:hAnsi="Book Antiqua" w:cs="Arial"/>
          <w:sz w:val="24"/>
          <w:szCs w:val="24"/>
        </w:rPr>
        <w:t>;</w:t>
      </w:r>
    </w:p>
    <w:p w:rsidR="00523F11" w:rsidRPr="009C10B0" w:rsidRDefault="00A521F8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inviar</w:t>
      </w:r>
      <w:r w:rsidR="004F4B8C" w:rsidRPr="009C10B0">
        <w:rPr>
          <w:rFonts w:ascii="Book Antiqua" w:hAnsi="Book Antiqua" w:cs="Arial"/>
          <w:sz w:val="24"/>
          <w:szCs w:val="24"/>
        </w:rPr>
        <w:t xml:space="preserve">e </w:t>
      </w:r>
      <w:r w:rsidR="00017225" w:rsidRPr="009C10B0">
        <w:rPr>
          <w:rFonts w:ascii="Book Antiqua" w:hAnsi="Book Antiqua" w:cs="Arial"/>
          <w:sz w:val="24"/>
          <w:szCs w:val="24"/>
        </w:rPr>
        <w:t>all’U</w:t>
      </w:r>
      <w:r w:rsidR="004F4B8C" w:rsidRPr="009C10B0">
        <w:rPr>
          <w:rFonts w:ascii="Book Antiqua" w:hAnsi="Book Antiqua" w:cs="Arial"/>
          <w:sz w:val="24"/>
          <w:szCs w:val="24"/>
        </w:rPr>
        <w:t xml:space="preserve">tente, tramite </w:t>
      </w:r>
      <w:r w:rsidR="004F4B8C" w:rsidRPr="009C10B0">
        <w:rPr>
          <w:rFonts w:ascii="Book Antiqua" w:hAnsi="Book Antiqua" w:cs="Arial"/>
          <w:i/>
          <w:sz w:val="24"/>
          <w:szCs w:val="24"/>
        </w:rPr>
        <w:t>newsletter</w:t>
      </w:r>
      <w:r w:rsidRPr="009C10B0">
        <w:rPr>
          <w:rFonts w:ascii="Book Antiqua" w:hAnsi="Book Antiqua" w:cs="Arial"/>
          <w:sz w:val="24"/>
          <w:szCs w:val="24"/>
        </w:rPr>
        <w:t xml:space="preserve"> e/o messaggi di posta elettronica</w:t>
      </w:r>
      <w:r w:rsidR="00635932" w:rsidRPr="009C10B0">
        <w:rPr>
          <w:rFonts w:ascii="Book Antiqua" w:hAnsi="Book Antiqua" w:cs="Arial"/>
          <w:sz w:val="24"/>
          <w:szCs w:val="24"/>
        </w:rPr>
        <w:t xml:space="preserve"> e/o </w:t>
      </w:r>
      <w:r w:rsidR="00635932" w:rsidRPr="009C10B0">
        <w:rPr>
          <w:rFonts w:ascii="Book Antiqua" w:hAnsi="Book Antiqua" w:cs="Arial"/>
          <w:i/>
          <w:sz w:val="24"/>
          <w:szCs w:val="24"/>
        </w:rPr>
        <w:t xml:space="preserve">short </w:t>
      </w:r>
      <w:proofErr w:type="spellStart"/>
      <w:r w:rsidR="00635932" w:rsidRPr="009C10B0">
        <w:rPr>
          <w:rFonts w:ascii="Book Antiqua" w:hAnsi="Book Antiqua" w:cs="Arial"/>
          <w:i/>
          <w:sz w:val="24"/>
          <w:szCs w:val="24"/>
        </w:rPr>
        <w:t>message</w:t>
      </w:r>
      <w:proofErr w:type="spellEnd"/>
      <w:r w:rsidR="00635932" w:rsidRPr="009C10B0">
        <w:rPr>
          <w:rFonts w:ascii="Book Antiqua" w:hAnsi="Book Antiqua" w:cs="Arial"/>
          <w:i/>
          <w:sz w:val="24"/>
          <w:szCs w:val="24"/>
        </w:rPr>
        <w:t xml:space="preserve"> service</w:t>
      </w:r>
      <w:r w:rsidR="00635932" w:rsidRPr="009C10B0">
        <w:rPr>
          <w:rFonts w:ascii="Book Antiqua" w:hAnsi="Book Antiqua" w:cs="Arial"/>
          <w:sz w:val="24"/>
          <w:szCs w:val="24"/>
        </w:rPr>
        <w:t xml:space="preserve"> (sms) e/o strumenti di messaggistica interni al sistema (ad esempio messaggi di chat)</w:t>
      </w:r>
      <w:r w:rsidR="004F4B8C" w:rsidRPr="009C10B0">
        <w:rPr>
          <w:rFonts w:ascii="Book Antiqua" w:hAnsi="Book Antiqua" w:cs="Arial"/>
          <w:sz w:val="24"/>
          <w:szCs w:val="24"/>
        </w:rPr>
        <w:t>,</w:t>
      </w:r>
      <w:r w:rsidR="00B644B3" w:rsidRPr="009C10B0">
        <w:rPr>
          <w:rFonts w:ascii="Book Antiqua" w:hAnsi="Book Antiqua" w:cs="Arial"/>
          <w:sz w:val="24"/>
          <w:szCs w:val="24"/>
        </w:rPr>
        <w:t xml:space="preserve"> informazioni sui S</w:t>
      </w:r>
      <w:r w:rsidRPr="009C10B0">
        <w:rPr>
          <w:rFonts w:ascii="Book Antiqua" w:hAnsi="Book Antiqua" w:cs="Arial"/>
          <w:sz w:val="24"/>
          <w:szCs w:val="24"/>
        </w:rPr>
        <w:t>ervizi offerti dal Sito</w:t>
      </w:r>
      <w:r w:rsidR="008E4245" w:rsidRPr="009C10B0">
        <w:rPr>
          <w:rFonts w:ascii="Book Antiqua" w:hAnsi="Book Antiqua" w:cs="Arial"/>
          <w:sz w:val="24"/>
          <w:szCs w:val="24"/>
        </w:rPr>
        <w:t xml:space="preserve"> e/o dalle </w:t>
      </w:r>
      <w:proofErr w:type="spellStart"/>
      <w:r w:rsidR="008E4245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, sulle novità dello stesso e/o delle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Pr="009C10B0">
        <w:rPr>
          <w:rFonts w:ascii="Book Antiqua" w:hAnsi="Book Antiqua" w:cs="Arial"/>
          <w:sz w:val="24"/>
          <w:szCs w:val="24"/>
        </w:rPr>
        <w:t>, sugli eventi o simil</w:t>
      </w:r>
      <w:r w:rsidR="00C25B8A" w:rsidRPr="009C10B0">
        <w:rPr>
          <w:rFonts w:ascii="Book Antiqua" w:hAnsi="Book Antiqua" w:cs="Arial"/>
          <w:sz w:val="24"/>
          <w:szCs w:val="24"/>
        </w:rPr>
        <w:t>i iniziative di interesse dell’U</w:t>
      </w:r>
      <w:r w:rsidRPr="009C10B0">
        <w:rPr>
          <w:rFonts w:ascii="Book Antiqua" w:hAnsi="Book Antiqua" w:cs="Arial"/>
          <w:sz w:val="24"/>
          <w:szCs w:val="24"/>
        </w:rPr>
        <w:t xml:space="preserve">tente organizzate dai </w:t>
      </w:r>
      <w:proofErr w:type="spellStart"/>
      <w:r w:rsidRPr="009C10B0">
        <w:rPr>
          <w:rFonts w:ascii="Book Antiqua" w:hAnsi="Book Antiqua" w:cs="Arial"/>
          <w:i/>
          <w:sz w:val="24"/>
          <w:szCs w:val="24"/>
        </w:rPr>
        <w:t>partners</w:t>
      </w:r>
      <w:proofErr w:type="spellEnd"/>
      <w:r w:rsidR="000375FE" w:rsidRPr="009C10B0">
        <w:rPr>
          <w:rFonts w:ascii="Book Antiqua" w:hAnsi="Book Antiqua" w:cs="Arial"/>
          <w:sz w:val="24"/>
          <w:szCs w:val="24"/>
        </w:rPr>
        <w:t xml:space="preserve"> commerciali di </w:t>
      </w:r>
      <w:proofErr w:type="spellStart"/>
      <w:r w:rsidR="000375FE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0375FE" w:rsidRPr="009C10B0">
        <w:rPr>
          <w:rFonts w:ascii="Book Antiqua" w:hAnsi="Book Antiqua" w:cs="Arial"/>
          <w:sz w:val="24"/>
          <w:szCs w:val="24"/>
        </w:rPr>
        <w:t>, sui prodotti e</w:t>
      </w:r>
      <w:r w:rsidR="00635932" w:rsidRPr="009C10B0">
        <w:rPr>
          <w:rFonts w:ascii="Book Antiqua" w:hAnsi="Book Antiqua" w:cs="Arial"/>
          <w:sz w:val="24"/>
          <w:szCs w:val="24"/>
        </w:rPr>
        <w:t xml:space="preserve">ventualmente offerti da </w:t>
      </w:r>
      <w:proofErr w:type="spellStart"/>
      <w:r w:rsidR="00635932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635932" w:rsidRPr="009C10B0">
        <w:rPr>
          <w:rFonts w:ascii="Book Antiqua" w:hAnsi="Book Antiqua" w:cs="Arial"/>
          <w:sz w:val="24"/>
          <w:szCs w:val="24"/>
        </w:rPr>
        <w:t>, sulle promozioni e/o offerte pubblicitarie proprie e/o di terzi.</w:t>
      </w:r>
      <w:r w:rsidR="000375FE" w:rsidRPr="009C10B0">
        <w:rPr>
          <w:rFonts w:ascii="Book Antiqua" w:hAnsi="Book Antiqua" w:cs="Arial"/>
          <w:sz w:val="24"/>
          <w:szCs w:val="24"/>
        </w:rPr>
        <w:t xml:space="preserve"> </w:t>
      </w:r>
      <w:r w:rsidRPr="009C10B0">
        <w:rPr>
          <w:rFonts w:ascii="Book Antiqua" w:hAnsi="Book Antiqua" w:cs="Arial"/>
          <w:sz w:val="24"/>
          <w:szCs w:val="24"/>
        </w:rPr>
        <w:t xml:space="preserve">Il Titolare ha la facoltà di inserire nella </w:t>
      </w:r>
      <w:r w:rsidRPr="009C10B0">
        <w:rPr>
          <w:rFonts w:ascii="Book Antiqua" w:hAnsi="Book Antiqua" w:cs="Arial"/>
          <w:i/>
          <w:sz w:val="24"/>
          <w:szCs w:val="24"/>
        </w:rPr>
        <w:t>newsletter</w:t>
      </w:r>
      <w:r w:rsidR="00017225" w:rsidRPr="009C10B0">
        <w:rPr>
          <w:rFonts w:ascii="Book Antiqua" w:hAnsi="Book Antiqua" w:cs="Arial"/>
          <w:sz w:val="24"/>
          <w:szCs w:val="24"/>
        </w:rPr>
        <w:t xml:space="preserve"> </w:t>
      </w:r>
      <w:r w:rsidRPr="009C10B0">
        <w:rPr>
          <w:rFonts w:ascii="Book Antiqua" w:hAnsi="Book Antiqua" w:cs="Arial"/>
          <w:i/>
          <w:sz w:val="24"/>
          <w:szCs w:val="24"/>
        </w:rPr>
        <w:t>banner</w:t>
      </w:r>
      <w:r w:rsidRPr="009C10B0">
        <w:rPr>
          <w:rFonts w:ascii="Book Antiqua" w:hAnsi="Book Antiqua" w:cs="Arial"/>
          <w:sz w:val="24"/>
          <w:szCs w:val="24"/>
        </w:rPr>
        <w:t xml:space="preserve"> </w:t>
      </w:r>
      <w:r w:rsidR="004F4B8C" w:rsidRPr="009C10B0">
        <w:rPr>
          <w:rFonts w:ascii="Book Antiqua" w:hAnsi="Book Antiqua" w:cs="Arial"/>
          <w:sz w:val="24"/>
          <w:szCs w:val="24"/>
        </w:rPr>
        <w:t>pubblicitari e/</w:t>
      </w:r>
      <w:r w:rsidRPr="009C10B0">
        <w:rPr>
          <w:rFonts w:ascii="Book Antiqua" w:hAnsi="Book Antiqua" w:cs="Arial"/>
          <w:sz w:val="24"/>
          <w:szCs w:val="24"/>
        </w:rPr>
        <w:t>o inserzioni e/o offerte pubblicitarie proprie e/o di soggetti terzi</w:t>
      </w:r>
      <w:r w:rsidR="00523F11" w:rsidRPr="009C10B0">
        <w:rPr>
          <w:rFonts w:ascii="Book Antiqua" w:hAnsi="Book Antiqua" w:cs="Arial"/>
          <w:sz w:val="24"/>
          <w:szCs w:val="24"/>
        </w:rPr>
        <w:t>;</w:t>
      </w:r>
    </w:p>
    <w:p w:rsidR="000375FE" w:rsidRPr="009C10B0" w:rsidRDefault="008A3F95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comunicare i dati </w:t>
      </w:r>
      <w:r w:rsidR="00017225" w:rsidRPr="009C10B0">
        <w:rPr>
          <w:rFonts w:ascii="Book Antiqua" w:hAnsi="Book Antiqua" w:cs="Arial"/>
          <w:sz w:val="24"/>
          <w:szCs w:val="24"/>
        </w:rPr>
        <w:t>dell’U</w:t>
      </w:r>
      <w:r w:rsidR="007D0BBF" w:rsidRPr="009C10B0">
        <w:rPr>
          <w:rFonts w:ascii="Book Antiqua" w:hAnsi="Book Antiqua" w:cs="Arial"/>
          <w:sz w:val="24"/>
          <w:szCs w:val="24"/>
        </w:rPr>
        <w:t xml:space="preserve">tente </w:t>
      </w:r>
      <w:r w:rsidRPr="009C10B0">
        <w:rPr>
          <w:rFonts w:ascii="Book Antiqua" w:hAnsi="Book Antiqua" w:cs="Arial"/>
          <w:sz w:val="24"/>
          <w:szCs w:val="24"/>
        </w:rPr>
        <w:t xml:space="preserve">ai </w:t>
      </w:r>
      <w:proofErr w:type="spellStart"/>
      <w:r w:rsidRPr="009C10B0">
        <w:rPr>
          <w:rFonts w:ascii="Book Antiqua" w:hAnsi="Book Antiqua" w:cs="Arial"/>
          <w:i/>
          <w:sz w:val="24"/>
          <w:szCs w:val="24"/>
        </w:rPr>
        <w:t>partners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di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017225" w:rsidRPr="009C10B0">
        <w:rPr>
          <w:rFonts w:ascii="Book Antiqua" w:hAnsi="Book Antiqua" w:cs="Arial"/>
          <w:sz w:val="24"/>
          <w:szCs w:val="24"/>
        </w:rPr>
        <w:t xml:space="preserve"> che dovessero avviare dei rapporti commerciali, direttamente o indirettamente, connessi con i servizi prestati dalla Società</w:t>
      </w:r>
      <w:r w:rsidRPr="009C10B0">
        <w:rPr>
          <w:rFonts w:ascii="Book Antiqua" w:hAnsi="Book Antiqua" w:cs="Arial"/>
          <w:sz w:val="24"/>
          <w:szCs w:val="24"/>
        </w:rPr>
        <w:t>;</w:t>
      </w:r>
    </w:p>
    <w:p w:rsidR="009D72C3" w:rsidRPr="009C10B0" w:rsidRDefault="009D72C3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offrire servizi di localizzazione;</w:t>
      </w:r>
    </w:p>
    <w:p w:rsidR="00E2662B" w:rsidRPr="009C10B0" w:rsidRDefault="00E2662B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verificare eventuali violazioni del Codice di Condotta e/o abuso dei Servizi;</w:t>
      </w:r>
    </w:p>
    <w:p w:rsidR="00E2662B" w:rsidRPr="009C10B0" w:rsidRDefault="003F1124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predisporre, in forma anonima, statistiche su Sito e/o sulle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e/o sui Servizi e/o sugli Utenti che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utilizzerà direttamente e/o fornirà a terzi;</w:t>
      </w:r>
    </w:p>
    <w:p w:rsidR="004E2FB1" w:rsidRPr="009C10B0" w:rsidRDefault="004E2FB1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svolgere periodicamente verifiche sul</w:t>
      </w:r>
      <w:r w:rsidR="004F74F2" w:rsidRPr="009C10B0">
        <w:rPr>
          <w:rFonts w:ascii="Book Antiqua" w:hAnsi="Book Antiqua" w:cs="Arial"/>
          <w:sz w:val="24"/>
          <w:szCs w:val="24"/>
        </w:rPr>
        <w:t xml:space="preserve"> profilo degli Utenti e/o sul</w:t>
      </w:r>
      <w:r w:rsidRPr="009C10B0">
        <w:rPr>
          <w:rFonts w:ascii="Book Antiqua" w:hAnsi="Book Antiqua" w:cs="Arial"/>
          <w:sz w:val="24"/>
          <w:szCs w:val="24"/>
        </w:rPr>
        <w:t xml:space="preserve"> </w:t>
      </w:r>
      <w:r w:rsidRPr="009C10B0">
        <w:rPr>
          <w:rFonts w:ascii="Book Antiqua" w:hAnsi="Book Antiqua" w:cs="Arial"/>
          <w:i/>
          <w:sz w:val="24"/>
          <w:szCs w:val="24"/>
        </w:rPr>
        <w:t>software</w:t>
      </w:r>
      <w:r w:rsidRPr="009C10B0">
        <w:rPr>
          <w:rFonts w:ascii="Book Antiqua" w:hAnsi="Book Antiqua" w:cs="Arial"/>
          <w:sz w:val="24"/>
          <w:szCs w:val="24"/>
        </w:rPr>
        <w:t xml:space="preserve"> e/o aggiornare il </w:t>
      </w:r>
      <w:r w:rsidRPr="009C10B0">
        <w:rPr>
          <w:rFonts w:ascii="Book Antiqua" w:hAnsi="Book Antiqua" w:cs="Arial"/>
          <w:i/>
          <w:sz w:val="24"/>
          <w:szCs w:val="24"/>
        </w:rPr>
        <w:t>software</w:t>
      </w:r>
      <w:r w:rsidR="00514CFE" w:rsidRPr="009C10B0">
        <w:rPr>
          <w:rFonts w:ascii="Book Antiqua" w:hAnsi="Book Antiqua" w:cs="Arial"/>
          <w:sz w:val="24"/>
          <w:szCs w:val="24"/>
        </w:rPr>
        <w:t xml:space="preserve"> e/o fornire assistenza all’Utente</w:t>
      </w:r>
      <w:r w:rsidRPr="009C10B0">
        <w:rPr>
          <w:rFonts w:ascii="Book Antiqua" w:hAnsi="Book Antiqua" w:cs="Arial"/>
          <w:sz w:val="24"/>
          <w:szCs w:val="24"/>
        </w:rPr>
        <w:t>;</w:t>
      </w:r>
    </w:p>
    <w:p w:rsidR="004F74F2" w:rsidRPr="009C10B0" w:rsidRDefault="00D7092B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lastRenderedPageBreak/>
        <w:t xml:space="preserve">consentire ad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</w:t>
      </w:r>
      <w:r w:rsidR="004F74F2" w:rsidRPr="009C10B0">
        <w:rPr>
          <w:rFonts w:ascii="Book Antiqua" w:hAnsi="Book Antiqua" w:cs="Arial"/>
          <w:sz w:val="24"/>
          <w:szCs w:val="24"/>
        </w:rPr>
        <w:t>di delineare il profilo dell’Utente, anche al fine di migliorare i servizi e/o  elaborare e/o promuovere  offerte e/o servizi aggiuntivi, quali a titolo meramente esemplificativo</w:t>
      </w:r>
      <w:r w:rsidR="00BF4B13" w:rsidRPr="009C10B0">
        <w:rPr>
          <w:rFonts w:ascii="Book Antiqua" w:hAnsi="Book Antiqua" w:cs="Arial"/>
          <w:sz w:val="24"/>
          <w:szCs w:val="24"/>
        </w:rPr>
        <w:t xml:space="preserve"> iniziative di</w:t>
      </w:r>
      <w:r w:rsidR="004F74F2" w:rsidRPr="009C10B0">
        <w:rPr>
          <w:rFonts w:ascii="Book Antiqua" w:hAnsi="Book Antiqua" w:cs="Arial"/>
          <w:sz w:val="24"/>
          <w:szCs w:val="24"/>
        </w:rPr>
        <w:t xml:space="preserve"> </w:t>
      </w:r>
      <w:r w:rsidR="004F74F2" w:rsidRPr="009C10B0">
        <w:rPr>
          <w:rFonts w:ascii="Book Antiqua" w:hAnsi="Book Antiqua" w:cs="Arial"/>
          <w:i/>
          <w:sz w:val="24"/>
          <w:szCs w:val="24"/>
        </w:rPr>
        <w:t>marketing</w:t>
      </w:r>
      <w:r w:rsidR="004F74F2" w:rsidRPr="009C10B0">
        <w:rPr>
          <w:rFonts w:ascii="Book Antiqua" w:hAnsi="Book Antiqua" w:cs="Arial"/>
          <w:sz w:val="24"/>
          <w:szCs w:val="24"/>
        </w:rPr>
        <w:t xml:space="preserve">, promozioni commerciali, sondaggi; </w:t>
      </w:r>
    </w:p>
    <w:p w:rsidR="004F74F2" w:rsidRPr="009C10B0" w:rsidRDefault="004F74F2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finalità di pagamento dei Servizi e/o dei prodotti offerti e/o venduti su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>;</w:t>
      </w:r>
    </w:p>
    <w:p w:rsidR="00507FE8" w:rsidRPr="009C10B0" w:rsidRDefault="004F74F2" w:rsidP="00635932">
      <w:pPr>
        <w:pStyle w:val="Paragrafoelenco"/>
        <w:numPr>
          <w:ilvl w:val="0"/>
          <w:numId w:val="4"/>
        </w:numPr>
        <w:jc w:val="both"/>
      </w:pPr>
      <w:r w:rsidRPr="009C10B0">
        <w:rPr>
          <w:rFonts w:ascii="Book Antiqua" w:hAnsi="Book Antiqua" w:cs="Arial"/>
          <w:sz w:val="24"/>
          <w:szCs w:val="24"/>
        </w:rPr>
        <w:t>assistenza all’Utente.</w:t>
      </w:r>
    </w:p>
    <w:p w:rsidR="000F272D" w:rsidRPr="009C10B0" w:rsidRDefault="007D0BBF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il T</w:t>
      </w:r>
      <w:r w:rsidR="004D4EEA" w:rsidRPr="009C10B0">
        <w:rPr>
          <w:rFonts w:ascii="Book Antiqua" w:hAnsi="Book Antiqua" w:cs="Arial"/>
          <w:sz w:val="24"/>
          <w:szCs w:val="24"/>
        </w:rPr>
        <w:t xml:space="preserve">itolare ha la facoltà di trattare i dati personali non sensibili </w:t>
      </w:r>
      <w:r w:rsidR="00635932" w:rsidRPr="009C10B0">
        <w:rPr>
          <w:rFonts w:ascii="Book Antiqua" w:hAnsi="Book Antiqua" w:cs="Arial"/>
          <w:sz w:val="24"/>
          <w:szCs w:val="24"/>
        </w:rPr>
        <w:t xml:space="preserve">anche </w:t>
      </w:r>
      <w:r w:rsidR="00607E44" w:rsidRPr="009C10B0">
        <w:rPr>
          <w:rFonts w:ascii="Book Antiqua" w:hAnsi="Book Antiqua" w:cs="Arial"/>
          <w:sz w:val="24"/>
          <w:szCs w:val="24"/>
        </w:rPr>
        <w:t>allo scopo di delineare il profilo</w:t>
      </w:r>
      <w:r w:rsidR="0078475B" w:rsidRPr="009C10B0">
        <w:rPr>
          <w:rFonts w:ascii="Book Antiqua" w:hAnsi="Book Antiqua" w:cs="Arial"/>
          <w:sz w:val="24"/>
          <w:szCs w:val="24"/>
        </w:rPr>
        <w:t xml:space="preserve"> dell’U</w:t>
      </w:r>
      <w:r w:rsidR="004D4EEA" w:rsidRPr="009C10B0">
        <w:rPr>
          <w:rFonts w:ascii="Book Antiqua" w:hAnsi="Book Antiqua" w:cs="Arial"/>
          <w:sz w:val="24"/>
          <w:szCs w:val="24"/>
        </w:rPr>
        <w:t xml:space="preserve">tente e/o per analizzare le sue scelte ed abitudini di consumo, </w:t>
      </w:r>
      <w:r w:rsidR="00C5340B" w:rsidRPr="009C10B0">
        <w:rPr>
          <w:rFonts w:ascii="Book Antiqua" w:hAnsi="Book Antiqua" w:cs="Arial"/>
          <w:sz w:val="24"/>
          <w:szCs w:val="24"/>
        </w:rPr>
        <w:t>per indagini statistiche, ricerche di mercato e/o comunicazioni di natura commerciale</w:t>
      </w:r>
      <w:r w:rsidR="00E91381" w:rsidRPr="009C10B0">
        <w:rPr>
          <w:rFonts w:ascii="Book Antiqua" w:hAnsi="Book Antiqua" w:cs="Arial"/>
          <w:sz w:val="24"/>
          <w:szCs w:val="24"/>
        </w:rPr>
        <w:t>.</w:t>
      </w:r>
    </w:p>
    <w:p w:rsidR="00E91381" w:rsidRPr="009C10B0" w:rsidRDefault="00E91381" w:rsidP="009051A0">
      <w:pPr>
        <w:pStyle w:val="Paragrafoelenco"/>
        <w:numPr>
          <w:ilvl w:val="0"/>
          <w:numId w:val="4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L’Utente ha la facoltà di richiedere ad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di non utilizzare i dati personali forniti per le finalità di </w:t>
      </w:r>
      <w:r w:rsidRPr="009C10B0">
        <w:rPr>
          <w:rFonts w:ascii="Book Antiqua" w:hAnsi="Book Antiqua" w:cs="Arial"/>
          <w:i/>
          <w:sz w:val="24"/>
          <w:szCs w:val="24"/>
        </w:rPr>
        <w:t>marketing</w:t>
      </w:r>
      <w:r w:rsidRPr="009C10B0">
        <w:rPr>
          <w:rFonts w:ascii="Book Antiqua" w:hAnsi="Book Antiqua" w:cs="Arial"/>
          <w:sz w:val="24"/>
          <w:szCs w:val="24"/>
        </w:rPr>
        <w:t xml:space="preserve"> e/o per promozioni commerciali e/o simili inviando una mail al seguente indirizzo___________ </w:t>
      </w:r>
    </w:p>
    <w:p w:rsidR="00635932" w:rsidRPr="009C10B0" w:rsidRDefault="00635932" w:rsidP="000E0787">
      <w:pPr>
        <w:pStyle w:val="Paragrafoelenco"/>
        <w:jc w:val="both"/>
        <w:rPr>
          <w:rFonts w:ascii="Book Antiqua" w:hAnsi="Book Antiqua" w:cs="Arial"/>
          <w:sz w:val="24"/>
          <w:szCs w:val="24"/>
        </w:rPr>
      </w:pPr>
    </w:p>
    <w:p w:rsidR="001115F3" w:rsidRPr="009C10B0" w:rsidRDefault="001115F3" w:rsidP="00850661">
      <w:pPr>
        <w:jc w:val="both"/>
        <w:rPr>
          <w:rFonts w:ascii="Book Antiqua" w:hAnsi="Book Antiqua" w:cs="Arial"/>
          <w:sz w:val="24"/>
          <w:szCs w:val="24"/>
        </w:rPr>
      </w:pPr>
    </w:p>
    <w:p w:rsidR="001115F3" w:rsidRPr="009C10B0" w:rsidRDefault="00F8359F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MODALITÀ DEL TRATTAMENTO</w:t>
      </w:r>
    </w:p>
    <w:p w:rsidR="00F8359F" w:rsidRPr="009C10B0" w:rsidRDefault="00503F76" w:rsidP="00503F76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1115F3" w:rsidRPr="009C10B0">
        <w:rPr>
          <w:rFonts w:ascii="Book Antiqua" w:hAnsi="Book Antiqua" w:cs="Arial"/>
          <w:sz w:val="24"/>
          <w:szCs w:val="24"/>
        </w:rPr>
        <w:t xml:space="preserve">Il trattamento sarà effettuato </w:t>
      </w:r>
      <w:r w:rsidRPr="009C10B0">
        <w:rPr>
          <w:rFonts w:ascii="Book Antiqua" w:hAnsi="Book Antiqua" w:cs="Arial"/>
          <w:sz w:val="24"/>
          <w:szCs w:val="24"/>
        </w:rPr>
        <w:t>dal T</w:t>
      </w:r>
      <w:r w:rsidR="008D4791" w:rsidRPr="009C10B0">
        <w:rPr>
          <w:rFonts w:ascii="Book Antiqua" w:hAnsi="Book Antiqua" w:cs="Arial"/>
          <w:sz w:val="24"/>
          <w:szCs w:val="24"/>
        </w:rPr>
        <w:t>itolare direttamente e/o dai soggetti responsabili eventualmente nominati</w:t>
      </w:r>
      <w:r w:rsidR="003F751A" w:rsidRPr="009C10B0">
        <w:rPr>
          <w:rFonts w:ascii="Book Antiqua" w:hAnsi="Book Antiqua" w:cs="Arial"/>
          <w:sz w:val="24"/>
          <w:szCs w:val="24"/>
        </w:rPr>
        <w:t>,</w:t>
      </w:r>
      <w:r w:rsidR="008D4791" w:rsidRPr="009C10B0">
        <w:rPr>
          <w:rFonts w:ascii="Book Antiqua" w:hAnsi="Book Antiqua" w:cs="Arial"/>
          <w:sz w:val="24"/>
          <w:szCs w:val="24"/>
        </w:rPr>
        <w:t xml:space="preserve"> </w:t>
      </w:r>
      <w:r w:rsidR="001115F3" w:rsidRPr="009C10B0">
        <w:rPr>
          <w:rFonts w:ascii="Book Antiqua" w:hAnsi="Book Antiqua" w:cs="Arial"/>
          <w:sz w:val="24"/>
          <w:szCs w:val="24"/>
        </w:rPr>
        <w:t xml:space="preserve">con l’ausilio di </w:t>
      </w:r>
      <w:r w:rsidR="00F8359F" w:rsidRPr="009C10B0">
        <w:rPr>
          <w:rFonts w:ascii="Book Antiqua" w:hAnsi="Book Antiqua" w:cs="Arial"/>
          <w:sz w:val="24"/>
          <w:szCs w:val="24"/>
        </w:rPr>
        <w:t xml:space="preserve">strumenti automatizzati e/o informatici e/o telematici </w:t>
      </w:r>
      <w:r w:rsidR="008D4791" w:rsidRPr="009C10B0">
        <w:rPr>
          <w:rFonts w:ascii="Book Antiqua" w:hAnsi="Book Antiqua" w:cs="Arial"/>
          <w:sz w:val="24"/>
          <w:szCs w:val="24"/>
        </w:rPr>
        <w:t>propri e/o di sog</w:t>
      </w:r>
      <w:r w:rsidR="00292EE1" w:rsidRPr="009C10B0">
        <w:rPr>
          <w:rFonts w:ascii="Book Antiqua" w:hAnsi="Book Antiqua" w:cs="Arial"/>
          <w:sz w:val="24"/>
          <w:szCs w:val="24"/>
        </w:rPr>
        <w:t>getti terzi all’uopo incaricati</w:t>
      </w:r>
      <w:r w:rsidR="00F8359F" w:rsidRPr="009C10B0">
        <w:rPr>
          <w:rFonts w:ascii="Book Antiqua" w:hAnsi="Book Antiqua" w:cs="Arial"/>
          <w:sz w:val="24"/>
          <w:szCs w:val="24"/>
        </w:rPr>
        <w:t>.</w:t>
      </w:r>
    </w:p>
    <w:p w:rsidR="001115F3" w:rsidRPr="009C10B0" w:rsidRDefault="00503F76" w:rsidP="00503F76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b. I </w:t>
      </w:r>
      <w:r w:rsidR="00F8359F" w:rsidRPr="009C10B0">
        <w:rPr>
          <w:rFonts w:ascii="Book Antiqua" w:hAnsi="Book Antiqua" w:cs="Arial"/>
          <w:sz w:val="24"/>
          <w:szCs w:val="24"/>
        </w:rPr>
        <w:t>dati potranno essere trattati anche senza l’ausilio di strumenti elettronici ovvero</w:t>
      </w:r>
      <w:r w:rsidRPr="009C10B0">
        <w:rPr>
          <w:rFonts w:ascii="Book Antiqua" w:hAnsi="Book Antiqua" w:cs="Arial"/>
          <w:sz w:val="24"/>
          <w:szCs w:val="24"/>
        </w:rPr>
        <w:t xml:space="preserve"> </w:t>
      </w:r>
      <w:r w:rsidR="00292EE1" w:rsidRPr="009C10B0">
        <w:rPr>
          <w:rFonts w:ascii="Book Antiqua" w:hAnsi="Book Antiqua" w:cs="Arial"/>
          <w:sz w:val="24"/>
          <w:szCs w:val="24"/>
        </w:rPr>
        <w:t>in forma manuale.</w:t>
      </w:r>
    </w:p>
    <w:p w:rsidR="006C1464" w:rsidRPr="009C10B0" w:rsidRDefault="00503F76" w:rsidP="004275F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c. </w:t>
      </w:r>
      <w:r w:rsidR="006C1464" w:rsidRPr="009C10B0">
        <w:rPr>
          <w:rFonts w:ascii="Book Antiqua" w:hAnsi="Book Antiqua" w:cs="Arial"/>
          <w:sz w:val="24"/>
          <w:szCs w:val="24"/>
        </w:rPr>
        <w:t xml:space="preserve">In ogni caso i dati </w:t>
      </w:r>
      <w:r w:rsidR="00286D23" w:rsidRPr="009C10B0">
        <w:rPr>
          <w:rFonts w:ascii="Book Antiqua" w:hAnsi="Book Antiqua" w:cs="Arial"/>
          <w:sz w:val="24"/>
          <w:szCs w:val="24"/>
        </w:rPr>
        <w:t>dell’U</w:t>
      </w:r>
      <w:r w:rsidRPr="009C10B0">
        <w:rPr>
          <w:rFonts w:ascii="Book Antiqua" w:hAnsi="Book Antiqua" w:cs="Arial"/>
          <w:sz w:val="24"/>
          <w:szCs w:val="24"/>
        </w:rPr>
        <w:t>tente</w:t>
      </w:r>
      <w:r w:rsidR="006C1464" w:rsidRPr="009C10B0">
        <w:rPr>
          <w:rFonts w:ascii="Book Antiqua" w:hAnsi="Book Antiqua" w:cs="Arial"/>
          <w:sz w:val="24"/>
          <w:szCs w:val="24"/>
        </w:rPr>
        <w:t xml:space="preserve"> saranno </w:t>
      </w:r>
      <w:r w:rsidR="000542C6" w:rsidRPr="009C10B0">
        <w:rPr>
          <w:rFonts w:ascii="Book Antiqua" w:hAnsi="Book Antiqua" w:cs="Arial"/>
          <w:sz w:val="24"/>
          <w:szCs w:val="24"/>
        </w:rPr>
        <w:t xml:space="preserve">trattati </w:t>
      </w:r>
      <w:r w:rsidR="006C1464" w:rsidRPr="009C10B0">
        <w:rPr>
          <w:rFonts w:ascii="Book Antiqua" w:hAnsi="Book Antiqua" w:cs="Arial"/>
          <w:sz w:val="24"/>
          <w:szCs w:val="24"/>
        </w:rPr>
        <w:t>nel rispetto della n</w:t>
      </w:r>
      <w:r w:rsidR="00242071" w:rsidRPr="009C10B0">
        <w:rPr>
          <w:rFonts w:ascii="Book Antiqua" w:hAnsi="Book Antiqua" w:cs="Arial"/>
          <w:sz w:val="24"/>
          <w:szCs w:val="24"/>
        </w:rPr>
        <w:t>ormativa vi</w:t>
      </w:r>
      <w:r w:rsidRPr="009C10B0">
        <w:rPr>
          <w:rFonts w:ascii="Book Antiqua" w:hAnsi="Book Antiqua" w:cs="Arial"/>
          <w:sz w:val="24"/>
          <w:szCs w:val="24"/>
        </w:rPr>
        <w:t xml:space="preserve">gente sulla </w:t>
      </w:r>
      <w:r w:rsidRPr="009C10B0">
        <w:rPr>
          <w:rFonts w:ascii="Book Antiqua" w:hAnsi="Book Antiqua" w:cs="Arial"/>
          <w:i/>
          <w:sz w:val="24"/>
          <w:szCs w:val="24"/>
        </w:rPr>
        <w:t xml:space="preserve">privacy </w:t>
      </w:r>
      <w:r w:rsidRPr="009C10B0">
        <w:rPr>
          <w:rFonts w:ascii="Book Antiqua" w:hAnsi="Book Antiqua" w:cs="Arial"/>
          <w:sz w:val="24"/>
          <w:szCs w:val="24"/>
        </w:rPr>
        <w:t>ed adottando le misure di sicurezza del caso al fine di ridurre al minimo i rischi di distruzione e</w:t>
      </w:r>
      <w:r w:rsidR="00416E9E" w:rsidRPr="009C10B0">
        <w:rPr>
          <w:rFonts w:ascii="Book Antiqua" w:hAnsi="Book Antiqua" w:cs="Arial"/>
          <w:sz w:val="24"/>
          <w:szCs w:val="24"/>
        </w:rPr>
        <w:t>/o</w:t>
      </w:r>
      <w:r w:rsidRPr="009C10B0">
        <w:rPr>
          <w:rFonts w:ascii="Book Antiqua" w:hAnsi="Book Antiqua" w:cs="Arial"/>
          <w:sz w:val="24"/>
          <w:szCs w:val="24"/>
        </w:rPr>
        <w:t xml:space="preserve"> perdita dei dati e/o di accesso non autorizzato e/o trattamento non consentito o non conforme alle finalità di raccolta e</w:t>
      </w:r>
      <w:r w:rsidR="00BB1578" w:rsidRPr="009C10B0">
        <w:rPr>
          <w:rFonts w:ascii="Book Antiqua" w:hAnsi="Book Antiqua" w:cs="Arial"/>
          <w:sz w:val="24"/>
          <w:szCs w:val="24"/>
        </w:rPr>
        <w:t>/o</w:t>
      </w:r>
      <w:r w:rsidRPr="009C10B0">
        <w:rPr>
          <w:rFonts w:ascii="Book Antiqua" w:hAnsi="Book Antiqua" w:cs="Arial"/>
          <w:sz w:val="24"/>
          <w:szCs w:val="24"/>
        </w:rPr>
        <w:t xml:space="preserve"> di uso illecito e/o non corretto degli stessi.</w:t>
      </w:r>
      <w:r w:rsidR="00242071" w:rsidRPr="009C10B0">
        <w:rPr>
          <w:rFonts w:ascii="Book Antiqua" w:hAnsi="Book Antiqua" w:cs="Arial"/>
          <w:sz w:val="24"/>
          <w:szCs w:val="24"/>
        </w:rPr>
        <w:t xml:space="preserve"> </w:t>
      </w:r>
    </w:p>
    <w:p w:rsidR="003239FA" w:rsidRPr="009C10B0" w:rsidRDefault="004275F1" w:rsidP="00850661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d. </w:t>
      </w:r>
      <w:r w:rsidR="003239FA" w:rsidRPr="009C10B0">
        <w:rPr>
          <w:rFonts w:ascii="Book Antiqua" w:hAnsi="Book Antiqua" w:cs="Arial"/>
          <w:sz w:val="24"/>
          <w:szCs w:val="24"/>
        </w:rPr>
        <w:t xml:space="preserve">I dati raccolti verranno trattati per tutto il tempo </w:t>
      </w:r>
      <w:r w:rsidR="00022D69" w:rsidRPr="009C10B0">
        <w:rPr>
          <w:rFonts w:ascii="Book Antiqua" w:hAnsi="Book Antiqua" w:cs="Arial"/>
          <w:sz w:val="24"/>
          <w:szCs w:val="24"/>
        </w:rPr>
        <w:t>necessario allo svolgimento</w:t>
      </w:r>
      <w:r w:rsidR="00377EEF" w:rsidRPr="009C10B0">
        <w:rPr>
          <w:rFonts w:ascii="Book Antiqua" w:hAnsi="Book Antiqua" w:cs="Arial"/>
          <w:sz w:val="24"/>
          <w:szCs w:val="24"/>
        </w:rPr>
        <w:t xml:space="preserve"> del S</w:t>
      </w:r>
      <w:r w:rsidR="00022D69" w:rsidRPr="009C10B0">
        <w:rPr>
          <w:rFonts w:ascii="Book Antiqua" w:hAnsi="Book Antiqua" w:cs="Arial"/>
          <w:sz w:val="24"/>
          <w:szCs w:val="24"/>
        </w:rPr>
        <w:t xml:space="preserve">ervizio richiesto  e/o </w:t>
      </w:r>
      <w:r w:rsidR="00286D23" w:rsidRPr="009C10B0">
        <w:rPr>
          <w:rFonts w:ascii="Book Antiqua" w:hAnsi="Book Antiqua" w:cs="Arial"/>
          <w:sz w:val="24"/>
          <w:szCs w:val="24"/>
        </w:rPr>
        <w:t>in cui l’U</w:t>
      </w:r>
      <w:r w:rsidR="003239FA" w:rsidRPr="009C10B0">
        <w:rPr>
          <w:rFonts w:ascii="Book Antiqua" w:hAnsi="Book Antiqua" w:cs="Arial"/>
          <w:sz w:val="24"/>
          <w:szCs w:val="24"/>
        </w:rPr>
        <w:t>ten</w:t>
      </w:r>
      <w:r w:rsidR="00022D69" w:rsidRPr="009C10B0">
        <w:rPr>
          <w:rFonts w:ascii="Book Antiqua" w:hAnsi="Book Antiqua" w:cs="Arial"/>
          <w:sz w:val="24"/>
          <w:szCs w:val="24"/>
        </w:rPr>
        <w:t>te risulterà registrato al Sito</w:t>
      </w:r>
      <w:r w:rsidR="00F61186" w:rsidRPr="009C10B0">
        <w:rPr>
          <w:rFonts w:ascii="Book Antiqua" w:hAnsi="Book Antiqua" w:cs="Arial"/>
          <w:sz w:val="24"/>
          <w:szCs w:val="24"/>
        </w:rPr>
        <w:t xml:space="preserve"> e/o </w:t>
      </w:r>
      <w:r w:rsidR="00936784">
        <w:rPr>
          <w:rFonts w:ascii="Book Antiqua" w:hAnsi="Book Antiqua" w:cs="Arial"/>
          <w:sz w:val="24"/>
          <w:szCs w:val="24"/>
        </w:rPr>
        <w:t xml:space="preserve">al fine di </w:t>
      </w:r>
      <w:r w:rsidR="00F61186" w:rsidRPr="009C10B0">
        <w:rPr>
          <w:rFonts w:ascii="Book Antiqua" w:hAnsi="Book Antiqua" w:cs="Arial"/>
          <w:sz w:val="24"/>
          <w:szCs w:val="24"/>
        </w:rPr>
        <w:t>conformarsi a quanto disposto dalla normativa applicabile</w:t>
      </w:r>
      <w:r w:rsidR="008E4245" w:rsidRPr="009C10B0">
        <w:rPr>
          <w:rFonts w:ascii="Book Antiqua" w:hAnsi="Book Antiqua" w:cs="Arial"/>
          <w:sz w:val="24"/>
          <w:szCs w:val="24"/>
        </w:rPr>
        <w:t>.</w:t>
      </w:r>
    </w:p>
    <w:p w:rsidR="008D4791" w:rsidRPr="009C10B0" w:rsidRDefault="008D4791" w:rsidP="00850661">
      <w:pPr>
        <w:jc w:val="both"/>
        <w:rPr>
          <w:rFonts w:ascii="Book Antiqua" w:hAnsi="Book Antiqua" w:cs="Arial"/>
          <w:sz w:val="24"/>
          <w:szCs w:val="24"/>
        </w:rPr>
      </w:pPr>
    </w:p>
    <w:p w:rsidR="001115F3" w:rsidRPr="009C10B0" w:rsidRDefault="00F06D43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 xml:space="preserve">AMBITO DI COMUNICAZIONE E DIFFUSIONE </w:t>
      </w:r>
    </w:p>
    <w:p w:rsidR="001115F3" w:rsidRPr="009C10B0" w:rsidRDefault="002A2198" w:rsidP="00567CD0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1115F3" w:rsidRPr="009C10B0">
        <w:rPr>
          <w:rFonts w:ascii="Book Antiqua" w:hAnsi="Book Antiqua" w:cs="Arial"/>
          <w:sz w:val="24"/>
          <w:szCs w:val="24"/>
        </w:rPr>
        <w:t>I dati</w:t>
      </w:r>
      <w:r w:rsidR="00F06D43" w:rsidRPr="009C10B0">
        <w:rPr>
          <w:rFonts w:ascii="Book Antiqua" w:hAnsi="Book Antiqua" w:cs="Arial"/>
          <w:sz w:val="24"/>
          <w:szCs w:val="24"/>
        </w:rPr>
        <w:t xml:space="preserve"> oggetto del trattamento potranno essere</w:t>
      </w:r>
      <w:r w:rsidR="001115F3" w:rsidRPr="009C10B0">
        <w:rPr>
          <w:rFonts w:ascii="Book Antiqua" w:hAnsi="Book Antiqua" w:cs="Arial"/>
          <w:sz w:val="24"/>
          <w:szCs w:val="24"/>
        </w:rPr>
        <w:t xml:space="preserve"> </w:t>
      </w:r>
      <w:r w:rsidR="00F06D43" w:rsidRPr="009C10B0">
        <w:rPr>
          <w:rFonts w:ascii="Book Antiqua" w:hAnsi="Book Antiqua" w:cs="Arial"/>
          <w:sz w:val="24"/>
          <w:szCs w:val="24"/>
        </w:rPr>
        <w:t xml:space="preserve">comunicati ai soggetti terzi che svolgono servizi di carattere tecnico e/o organizzativo di cui </w:t>
      </w:r>
      <w:proofErr w:type="spellStart"/>
      <w:r w:rsidR="00F06D43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F06D43" w:rsidRPr="009C10B0">
        <w:rPr>
          <w:rFonts w:ascii="Book Antiqua" w:hAnsi="Book Antiqua" w:cs="Arial"/>
          <w:sz w:val="24"/>
          <w:szCs w:val="24"/>
        </w:rPr>
        <w:t xml:space="preserve"> intenderà servirsi per le finalità</w:t>
      </w:r>
      <w:r w:rsidR="00567CD0" w:rsidRPr="009C10B0">
        <w:rPr>
          <w:rFonts w:ascii="Book Antiqua" w:hAnsi="Book Antiqua" w:cs="Arial"/>
          <w:sz w:val="24"/>
          <w:szCs w:val="24"/>
        </w:rPr>
        <w:t xml:space="preserve"> di trattamento sopra indicate</w:t>
      </w:r>
    </w:p>
    <w:p w:rsidR="000324BC" w:rsidRPr="009C10B0" w:rsidRDefault="00567CD0" w:rsidP="00567CD0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b. </w:t>
      </w:r>
      <w:r w:rsidR="000324BC" w:rsidRPr="009C10B0">
        <w:rPr>
          <w:rFonts w:ascii="Book Antiqua" w:hAnsi="Book Antiqua" w:cs="Arial"/>
          <w:sz w:val="24"/>
          <w:szCs w:val="24"/>
        </w:rPr>
        <w:t>I</w:t>
      </w:r>
      <w:r w:rsidR="00286D23" w:rsidRPr="009C10B0">
        <w:rPr>
          <w:rFonts w:ascii="Book Antiqua" w:hAnsi="Book Antiqua" w:cs="Arial"/>
          <w:sz w:val="24"/>
          <w:szCs w:val="24"/>
        </w:rPr>
        <w:t xml:space="preserve"> dati dell’Utente</w:t>
      </w:r>
      <w:r w:rsidR="008D4791" w:rsidRPr="009C10B0">
        <w:rPr>
          <w:rFonts w:ascii="Book Antiqua" w:hAnsi="Book Antiqua" w:cs="Arial"/>
          <w:sz w:val="24"/>
          <w:szCs w:val="24"/>
        </w:rPr>
        <w:t xml:space="preserve"> non saranno oggetto di diffusi</w:t>
      </w:r>
      <w:r w:rsidR="00F06D43" w:rsidRPr="009C10B0">
        <w:rPr>
          <w:rFonts w:ascii="Book Antiqua" w:hAnsi="Book Antiqua" w:cs="Arial"/>
          <w:sz w:val="24"/>
          <w:szCs w:val="24"/>
        </w:rPr>
        <w:t xml:space="preserve">one da parte di </w:t>
      </w:r>
      <w:proofErr w:type="spellStart"/>
      <w:r w:rsidR="00F06D43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F06D43" w:rsidRPr="009C10B0">
        <w:rPr>
          <w:rFonts w:ascii="Book Antiqua" w:hAnsi="Book Antiqua" w:cs="Arial"/>
          <w:sz w:val="24"/>
          <w:szCs w:val="24"/>
        </w:rPr>
        <w:t>.</w:t>
      </w:r>
    </w:p>
    <w:p w:rsidR="00CD10AF" w:rsidRPr="009C10B0" w:rsidRDefault="00567CD0" w:rsidP="00F06D43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c. </w:t>
      </w:r>
      <w:r w:rsidR="00286D23" w:rsidRPr="009C10B0">
        <w:rPr>
          <w:rFonts w:ascii="Book Antiqua" w:hAnsi="Book Antiqua" w:cs="Arial"/>
          <w:sz w:val="24"/>
          <w:szCs w:val="24"/>
        </w:rPr>
        <w:t>Resta inteso che l</w:t>
      </w:r>
      <w:r w:rsidR="00416E9E" w:rsidRPr="009C10B0">
        <w:rPr>
          <w:rFonts w:ascii="Book Antiqua" w:hAnsi="Book Antiqua" w:cs="Arial"/>
          <w:sz w:val="24"/>
          <w:szCs w:val="24"/>
        </w:rPr>
        <w:t>’</w:t>
      </w:r>
      <w:r w:rsidR="00286D23" w:rsidRPr="009C10B0">
        <w:rPr>
          <w:rFonts w:ascii="Book Antiqua" w:hAnsi="Book Antiqua" w:cs="Arial"/>
          <w:sz w:val="24"/>
          <w:szCs w:val="24"/>
        </w:rPr>
        <w:t>U</w:t>
      </w:r>
      <w:r w:rsidR="00F06D43" w:rsidRPr="009C10B0">
        <w:rPr>
          <w:rFonts w:ascii="Book Antiqua" w:hAnsi="Book Antiqua" w:cs="Arial"/>
          <w:sz w:val="24"/>
          <w:szCs w:val="24"/>
        </w:rPr>
        <w:t xml:space="preserve">tente ha la facoltà di rendere disponibili i dati forniti, e quindi diffonderli, inserendoli nelle aree comuni del Sito e/o delle </w:t>
      </w:r>
      <w:proofErr w:type="spellStart"/>
      <w:r w:rsidR="00F06D43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="00FF5F98" w:rsidRPr="009C10B0">
        <w:rPr>
          <w:rFonts w:ascii="Book Antiqua" w:hAnsi="Book Antiqua" w:cs="Arial"/>
          <w:sz w:val="24"/>
          <w:szCs w:val="24"/>
        </w:rPr>
        <w:t xml:space="preserve"> e/o dei S</w:t>
      </w:r>
      <w:r w:rsidR="00452577" w:rsidRPr="009C10B0">
        <w:rPr>
          <w:rFonts w:ascii="Book Antiqua" w:hAnsi="Book Antiqua" w:cs="Arial"/>
          <w:sz w:val="24"/>
          <w:szCs w:val="24"/>
        </w:rPr>
        <w:t>ervizi</w:t>
      </w:r>
      <w:r w:rsidR="00F06D43" w:rsidRPr="009C10B0">
        <w:rPr>
          <w:rFonts w:ascii="Book Antiqua" w:hAnsi="Book Antiqua" w:cs="Arial"/>
          <w:sz w:val="24"/>
          <w:szCs w:val="24"/>
        </w:rPr>
        <w:t xml:space="preserve"> ad accesso pubblico</w:t>
      </w:r>
      <w:r w:rsidR="00CD10AF" w:rsidRPr="009C10B0">
        <w:rPr>
          <w:rFonts w:ascii="Book Antiqua" w:hAnsi="Book Antiqua" w:cs="Arial"/>
          <w:sz w:val="24"/>
          <w:szCs w:val="24"/>
        </w:rPr>
        <w:t>.</w:t>
      </w:r>
    </w:p>
    <w:p w:rsidR="000F5B13" w:rsidRPr="009C10B0" w:rsidRDefault="00F06D43" w:rsidP="00F06D43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lastRenderedPageBreak/>
        <w:t xml:space="preserve">Tale ultimo conferimento dei dati è libero e facoltativo, pertanto il Titolare </w:t>
      </w:r>
      <w:r w:rsidR="00996ECF" w:rsidRPr="009C10B0">
        <w:rPr>
          <w:rFonts w:ascii="Book Antiqua" w:hAnsi="Book Antiqua" w:cs="Arial"/>
          <w:sz w:val="24"/>
          <w:szCs w:val="24"/>
        </w:rPr>
        <w:t>non è da ritenersi responsabile per l’eventuale comunicazione e/o diffusione dei dati e/o di qualun</w:t>
      </w:r>
      <w:r w:rsidR="00A35EDF" w:rsidRPr="009C10B0">
        <w:rPr>
          <w:rFonts w:ascii="Book Antiqua" w:hAnsi="Book Antiqua" w:cs="Arial"/>
          <w:sz w:val="24"/>
          <w:szCs w:val="24"/>
        </w:rPr>
        <w:t>que tipo di informazione che l’U</w:t>
      </w:r>
      <w:r w:rsidR="00996ECF" w:rsidRPr="009C10B0">
        <w:rPr>
          <w:rFonts w:ascii="Book Antiqua" w:hAnsi="Book Antiqua" w:cs="Arial"/>
          <w:sz w:val="24"/>
          <w:szCs w:val="24"/>
        </w:rPr>
        <w:t xml:space="preserve">tente </w:t>
      </w:r>
      <w:r w:rsidR="00567CD0" w:rsidRPr="009C10B0">
        <w:rPr>
          <w:rFonts w:ascii="Book Antiqua" w:hAnsi="Book Antiqua" w:cs="Arial"/>
          <w:sz w:val="24"/>
          <w:szCs w:val="24"/>
        </w:rPr>
        <w:t>intenderà fornire</w:t>
      </w:r>
      <w:r w:rsidR="00996ECF" w:rsidRPr="009C10B0">
        <w:rPr>
          <w:rFonts w:ascii="Book Antiqua" w:hAnsi="Book Antiqua" w:cs="Arial"/>
          <w:sz w:val="24"/>
          <w:szCs w:val="24"/>
        </w:rPr>
        <w:t xml:space="preserve"> a soggetti terzi.</w:t>
      </w:r>
    </w:p>
    <w:p w:rsidR="00A12C06" w:rsidRPr="009C10B0" w:rsidRDefault="000F5B13" w:rsidP="00DF4189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d. </w:t>
      </w:r>
      <w:r w:rsidR="00955579" w:rsidRPr="009C10B0">
        <w:rPr>
          <w:rFonts w:ascii="Book Antiqua" w:hAnsi="Book Antiqua" w:cs="Arial"/>
          <w:sz w:val="24"/>
          <w:szCs w:val="24"/>
        </w:rPr>
        <w:t xml:space="preserve">Il Titolare si riserva la facoltà di conservare </w:t>
      </w:r>
      <w:r w:rsidR="00AC3681" w:rsidRPr="009C10B0">
        <w:rPr>
          <w:rFonts w:ascii="Book Antiqua" w:hAnsi="Book Antiqua" w:cs="Arial"/>
          <w:sz w:val="24"/>
          <w:szCs w:val="24"/>
        </w:rPr>
        <w:t xml:space="preserve">tutte </w:t>
      </w:r>
      <w:r w:rsidR="00955579" w:rsidRPr="009C10B0">
        <w:rPr>
          <w:rFonts w:ascii="Book Antiqua" w:hAnsi="Book Antiqua" w:cs="Arial"/>
          <w:sz w:val="24"/>
          <w:szCs w:val="24"/>
        </w:rPr>
        <w:t>le informazioni fornite</w:t>
      </w:r>
      <w:r w:rsidRPr="009C10B0">
        <w:rPr>
          <w:rFonts w:ascii="Book Antiqua" w:hAnsi="Book Antiqua" w:cs="Arial"/>
          <w:sz w:val="24"/>
          <w:szCs w:val="24"/>
        </w:rPr>
        <w:t xml:space="preserve"> </w:t>
      </w:r>
      <w:r w:rsidR="00CD10AF" w:rsidRPr="009C10B0">
        <w:rPr>
          <w:rFonts w:ascii="Book Antiqua" w:hAnsi="Book Antiqua" w:cs="Arial"/>
          <w:sz w:val="24"/>
          <w:szCs w:val="24"/>
        </w:rPr>
        <w:t>dall’U</w:t>
      </w:r>
      <w:r w:rsidR="00955579" w:rsidRPr="009C10B0">
        <w:rPr>
          <w:rFonts w:ascii="Book Antiqua" w:hAnsi="Book Antiqua" w:cs="Arial"/>
          <w:sz w:val="24"/>
          <w:szCs w:val="24"/>
        </w:rPr>
        <w:t>tente</w:t>
      </w:r>
      <w:r w:rsidR="00AC3681" w:rsidRPr="009C10B0">
        <w:rPr>
          <w:rFonts w:ascii="Book Antiqua" w:hAnsi="Book Antiqua" w:cs="Arial"/>
          <w:sz w:val="24"/>
          <w:szCs w:val="24"/>
        </w:rPr>
        <w:t>, ivi comprese quelle fornite</w:t>
      </w:r>
      <w:r w:rsidR="00955579" w:rsidRPr="009C10B0">
        <w:rPr>
          <w:rFonts w:ascii="Book Antiqua" w:hAnsi="Book Antiqua" w:cs="Arial"/>
          <w:sz w:val="24"/>
          <w:szCs w:val="24"/>
        </w:rPr>
        <w:t xml:space="preserve"> nel caso di utilizzo di un servizio </w:t>
      </w:r>
      <w:r w:rsidRPr="009C10B0">
        <w:rPr>
          <w:rFonts w:ascii="Book Antiqua" w:hAnsi="Book Antiqua" w:cs="Arial"/>
          <w:sz w:val="24"/>
          <w:szCs w:val="24"/>
        </w:rPr>
        <w:t>con</w:t>
      </w:r>
      <w:r w:rsidR="00955579" w:rsidRPr="009C10B0">
        <w:rPr>
          <w:rFonts w:ascii="Book Antiqua" w:hAnsi="Book Antiqua" w:cs="Arial"/>
          <w:sz w:val="24"/>
          <w:szCs w:val="24"/>
        </w:rPr>
        <w:t xml:space="preserve"> rilevamento della posizione, ad esempio, a titolo meramente esemplificativo, nei casi di </w:t>
      </w:r>
      <w:r w:rsidR="00955579" w:rsidRPr="009C10B0">
        <w:rPr>
          <w:rFonts w:ascii="Book Antiqua" w:hAnsi="Book Antiqua" w:cs="Arial"/>
          <w:i/>
          <w:sz w:val="24"/>
          <w:szCs w:val="24"/>
        </w:rPr>
        <w:t>check-in</w:t>
      </w:r>
      <w:r w:rsidR="00955579" w:rsidRPr="009C10B0">
        <w:rPr>
          <w:rFonts w:ascii="Book Antiqua" w:hAnsi="Book Antiqua" w:cs="Arial"/>
          <w:sz w:val="24"/>
          <w:szCs w:val="24"/>
        </w:rPr>
        <w:t xml:space="preserve"> tramite GPS e/o utilizzo di connessione Wi-Fi e/o ripetitori di segnale dei dispositivi mobili presenti nella zona di riferimento.</w:t>
      </w:r>
      <w:r w:rsidR="00FF6E35" w:rsidRPr="009C10B0">
        <w:rPr>
          <w:rFonts w:ascii="Book Antiqua" w:hAnsi="Book Antiqua" w:cs="Arial"/>
          <w:sz w:val="24"/>
          <w:szCs w:val="24"/>
        </w:rPr>
        <w:t xml:space="preserve"> </w:t>
      </w:r>
    </w:p>
    <w:p w:rsidR="00DF4189" w:rsidRPr="009C10B0" w:rsidRDefault="00DF4189" w:rsidP="00A71D7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e. </w:t>
      </w:r>
      <w:r w:rsidR="00540B93" w:rsidRPr="009C10B0">
        <w:rPr>
          <w:rFonts w:ascii="Book Antiqua" w:hAnsi="Book Antiqua" w:cs="Arial"/>
          <w:sz w:val="24"/>
          <w:szCs w:val="24"/>
        </w:rPr>
        <w:t>Il Titolare ha la facoltà</w:t>
      </w:r>
      <w:r w:rsidR="007F008B" w:rsidRPr="009C10B0">
        <w:rPr>
          <w:rFonts w:ascii="Book Antiqua" w:hAnsi="Book Antiqua" w:cs="Arial"/>
          <w:sz w:val="24"/>
          <w:szCs w:val="24"/>
        </w:rPr>
        <w:t xml:space="preserve"> di comunicare i dati a soggetti terzi per finalità</w:t>
      </w:r>
      <w:r w:rsidR="00C26AC6" w:rsidRPr="009C10B0">
        <w:rPr>
          <w:rFonts w:ascii="Book Antiqua" w:hAnsi="Book Antiqua" w:cs="Arial"/>
          <w:sz w:val="24"/>
          <w:szCs w:val="24"/>
        </w:rPr>
        <w:t xml:space="preserve"> di carattere </w:t>
      </w:r>
      <w:r w:rsidR="00C837C6" w:rsidRPr="009C10B0">
        <w:rPr>
          <w:rFonts w:ascii="Book Antiqua" w:hAnsi="Book Antiqua" w:cs="Arial"/>
          <w:sz w:val="24"/>
          <w:szCs w:val="24"/>
        </w:rPr>
        <w:t>contabile, quali a titolo meramente esemplificativo e non esaustivo, il controllo e/o l’addebito e/o la fatturazione dei pagamenti dei beni e/o dei servizi mediante carta di credito.</w:t>
      </w:r>
      <w:r w:rsidRPr="009C10B0">
        <w:rPr>
          <w:rFonts w:ascii="Book Antiqua" w:hAnsi="Book Antiqua" w:cs="Arial"/>
          <w:sz w:val="24"/>
          <w:szCs w:val="24"/>
        </w:rPr>
        <w:t xml:space="preserve"> </w:t>
      </w:r>
    </w:p>
    <w:p w:rsidR="00A71D71" w:rsidRPr="009C10B0" w:rsidRDefault="00DF4189" w:rsidP="00A71D7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Tali soggetti terzi </w:t>
      </w:r>
      <w:r w:rsidR="00A71D71" w:rsidRPr="009C10B0">
        <w:rPr>
          <w:rFonts w:ascii="Book Antiqua" w:hAnsi="Book Antiqua" w:cs="Arial"/>
          <w:sz w:val="24"/>
          <w:szCs w:val="24"/>
        </w:rPr>
        <w:t>trat</w:t>
      </w:r>
      <w:r w:rsidR="009C42D5" w:rsidRPr="009C10B0">
        <w:rPr>
          <w:rFonts w:ascii="Book Antiqua" w:hAnsi="Book Antiqua" w:cs="Arial"/>
          <w:sz w:val="24"/>
          <w:szCs w:val="24"/>
        </w:rPr>
        <w:t>terranno i dati personali dell’U</w:t>
      </w:r>
      <w:r w:rsidR="00A71D71" w:rsidRPr="009C10B0">
        <w:rPr>
          <w:rFonts w:ascii="Book Antiqua" w:hAnsi="Book Antiqua" w:cs="Arial"/>
          <w:sz w:val="24"/>
          <w:szCs w:val="24"/>
        </w:rPr>
        <w:t>tente esclusivamente in relazione alle finalità indicate e ad essi verranno forniti esclusivamente i dati nece</w:t>
      </w:r>
      <w:r w:rsidRPr="009C10B0">
        <w:rPr>
          <w:rFonts w:ascii="Book Antiqua" w:hAnsi="Book Antiqua" w:cs="Arial"/>
          <w:sz w:val="24"/>
          <w:szCs w:val="24"/>
        </w:rPr>
        <w:t xml:space="preserve">ssari all’espletamento del </w:t>
      </w:r>
      <w:r w:rsidR="00A71D71" w:rsidRPr="009C10B0">
        <w:rPr>
          <w:rFonts w:ascii="Book Antiqua" w:hAnsi="Book Antiqua" w:cs="Arial"/>
          <w:sz w:val="24"/>
          <w:szCs w:val="24"/>
        </w:rPr>
        <w:t>servizio</w:t>
      </w:r>
      <w:r w:rsidRPr="009C10B0">
        <w:rPr>
          <w:rFonts w:ascii="Book Antiqua" w:hAnsi="Book Antiqua" w:cs="Arial"/>
          <w:sz w:val="24"/>
          <w:szCs w:val="24"/>
        </w:rPr>
        <w:t xml:space="preserve"> richiesto</w:t>
      </w:r>
      <w:r w:rsidR="00A71D71" w:rsidRPr="009C10B0">
        <w:rPr>
          <w:rFonts w:ascii="Book Antiqua" w:hAnsi="Book Antiqua" w:cs="Arial"/>
          <w:sz w:val="24"/>
          <w:szCs w:val="24"/>
        </w:rPr>
        <w:t xml:space="preserve">. </w:t>
      </w:r>
    </w:p>
    <w:p w:rsidR="00A71D71" w:rsidRPr="009C10B0" w:rsidRDefault="00A71D71" w:rsidP="00A71D7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Resta inteso che tali dati non verranno conservati e/o comunicati a terzi per altre eventuali finalità né verranno diffusi.</w:t>
      </w:r>
    </w:p>
    <w:p w:rsidR="00702F76" w:rsidRPr="009C10B0" w:rsidRDefault="00F810E9" w:rsidP="00A71D7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f. </w:t>
      </w:r>
      <w:r w:rsidR="009C42D5" w:rsidRPr="009C10B0">
        <w:rPr>
          <w:rFonts w:ascii="Book Antiqua" w:hAnsi="Book Antiqua" w:cs="Arial"/>
          <w:sz w:val="24"/>
          <w:szCs w:val="24"/>
        </w:rPr>
        <w:t>L’U</w:t>
      </w:r>
      <w:r w:rsidR="00702F76" w:rsidRPr="009C10B0">
        <w:rPr>
          <w:rFonts w:ascii="Book Antiqua" w:hAnsi="Book Antiqua" w:cs="Arial"/>
          <w:sz w:val="24"/>
          <w:szCs w:val="24"/>
        </w:rPr>
        <w:t xml:space="preserve">tente </w:t>
      </w:r>
      <w:r w:rsidRPr="009C10B0">
        <w:rPr>
          <w:rFonts w:ascii="Book Antiqua" w:hAnsi="Book Antiqua" w:cs="Arial"/>
          <w:sz w:val="24"/>
          <w:szCs w:val="24"/>
        </w:rPr>
        <w:t xml:space="preserve">garantisce la veridicità e la liceità </w:t>
      </w:r>
      <w:r w:rsidR="00702F76" w:rsidRPr="009C10B0">
        <w:rPr>
          <w:rFonts w:ascii="Book Antiqua" w:hAnsi="Book Antiqua" w:cs="Arial"/>
          <w:sz w:val="24"/>
          <w:szCs w:val="24"/>
        </w:rPr>
        <w:t xml:space="preserve">dei dati forniti e/o pubblicati e/o condivisi sul Sito e/o mediante le </w:t>
      </w:r>
      <w:proofErr w:type="spellStart"/>
      <w:r w:rsidR="00702F76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="007F6CD7" w:rsidRPr="009C10B0">
        <w:rPr>
          <w:rFonts w:ascii="Book Antiqua" w:hAnsi="Book Antiqua" w:cs="Arial"/>
          <w:sz w:val="24"/>
          <w:szCs w:val="24"/>
        </w:rPr>
        <w:t xml:space="preserve"> e/o i S</w:t>
      </w:r>
      <w:r w:rsidR="00565CAD" w:rsidRPr="009C10B0">
        <w:rPr>
          <w:rFonts w:ascii="Book Antiqua" w:hAnsi="Book Antiqua" w:cs="Arial"/>
          <w:sz w:val="24"/>
          <w:szCs w:val="24"/>
        </w:rPr>
        <w:t>ervizi</w:t>
      </w:r>
      <w:r w:rsidR="00702F76" w:rsidRPr="009C10B0">
        <w:rPr>
          <w:rFonts w:ascii="Book Antiqua" w:hAnsi="Book Antiqua" w:cs="Arial"/>
          <w:sz w:val="24"/>
          <w:szCs w:val="24"/>
        </w:rPr>
        <w:t xml:space="preserve"> e garantisce</w:t>
      </w:r>
      <w:r w:rsidRPr="009C10B0">
        <w:rPr>
          <w:rFonts w:ascii="Book Antiqua" w:hAnsi="Book Antiqua" w:cs="Arial"/>
          <w:sz w:val="24"/>
          <w:szCs w:val="24"/>
        </w:rPr>
        <w:t>, altresì,</w:t>
      </w:r>
      <w:r w:rsidR="00702F76" w:rsidRPr="009C10B0">
        <w:rPr>
          <w:rFonts w:ascii="Book Antiqua" w:hAnsi="Book Antiqua" w:cs="Arial"/>
          <w:sz w:val="24"/>
          <w:szCs w:val="24"/>
        </w:rPr>
        <w:t xml:space="preserve"> di avere il diritto di comunicarli e/o diffonderli, manlevando il Titolare da ogni eventuale responsabilità.</w:t>
      </w:r>
    </w:p>
    <w:p w:rsidR="00C007B7" w:rsidRPr="009C10B0" w:rsidRDefault="003D0930" w:rsidP="00A71D7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g. Resta inteso che il </w:t>
      </w:r>
      <w:r w:rsidR="009C42D5" w:rsidRPr="009C10B0">
        <w:rPr>
          <w:rFonts w:ascii="Book Antiqua" w:hAnsi="Book Antiqua" w:cs="Arial"/>
          <w:sz w:val="24"/>
          <w:szCs w:val="24"/>
        </w:rPr>
        <w:t>Titolare tratterà i dati dell’U</w:t>
      </w:r>
      <w:r w:rsidR="00C007B7" w:rsidRPr="009C10B0">
        <w:rPr>
          <w:rFonts w:ascii="Book Antiqua" w:hAnsi="Book Antiqua" w:cs="Arial"/>
          <w:sz w:val="24"/>
          <w:szCs w:val="24"/>
        </w:rPr>
        <w:t xml:space="preserve">tente, forniti e/o comunque raccolti, al fine di far valere e/o difendere un </w:t>
      </w:r>
      <w:r w:rsidR="002856EF" w:rsidRPr="009C10B0">
        <w:rPr>
          <w:rFonts w:ascii="Book Antiqua" w:hAnsi="Book Antiqua" w:cs="Arial"/>
          <w:sz w:val="24"/>
          <w:szCs w:val="24"/>
        </w:rPr>
        <w:t xml:space="preserve">suo </w:t>
      </w:r>
      <w:r w:rsidR="00C007B7" w:rsidRPr="009C10B0">
        <w:rPr>
          <w:rFonts w:ascii="Book Antiqua" w:hAnsi="Book Antiqua" w:cs="Arial"/>
          <w:sz w:val="24"/>
          <w:szCs w:val="24"/>
        </w:rPr>
        <w:t xml:space="preserve">diritto in sede giudiziaria e/o di adempiere ad obblighi previsti da leggi, regolamenti e dalla normativa comunitaria. </w:t>
      </w:r>
    </w:p>
    <w:p w:rsidR="00C837C6" w:rsidRPr="009C10B0" w:rsidRDefault="00C837C6" w:rsidP="00850661">
      <w:pPr>
        <w:jc w:val="both"/>
        <w:rPr>
          <w:rFonts w:ascii="Book Antiqua" w:hAnsi="Book Antiqua" w:cs="Arial"/>
          <w:sz w:val="24"/>
          <w:szCs w:val="24"/>
        </w:rPr>
      </w:pPr>
    </w:p>
    <w:p w:rsidR="00F03AD7" w:rsidRPr="009C10B0" w:rsidRDefault="00D31ECA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NATURA DEL CONFERIMENTO</w:t>
      </w:r>
    </w:p>
    <w:p w:rsidR="00812457" w:rsidRPr="009C10B0" w:rsidRDefault="00FA11C3" w:rsidP="00812457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D36297" w:rsidRPr="009C10B0">
        <w:rPr>
          <w:rFonts w:ascii="Book Antiqua" w:hAnsi="Book Antiqua" w:cs="Arial"/>
          <w:sz w:val="24"/>
          <w:szCs w:val="24"/>
        </w:rPr>
        <w:t>Il T</w:t>
      </w:r>
      <w:r w:rsidR="00812457" w:rsidRPr="009C10B0">
        <w:rPr>
          <w:rFonts w:ascii="Book Antiqua" w:hAnsi="Book Antiqua" w:cs="Arial"/>
          <w:sz w:val="24"/>
          <w:szCs w:val="24"/>
        </w:rPr>
        <w:t>itolare rende noto</w:t>
      </w:r>
      <w:r w:rsidR="00B817F1" w:rsidRPr="009C10B0">
        <w:rPr>
          <w:rFonts w:ascii="Book Antiqua" w:hAnsi="Book Antiqua" w:cs="Arial"/>
          <w:sz w:val="24"/>
          <w:szCs w:val="24"/>
        </w:rPr>
        <w:t xml:space="preserve"> </w:t>
      </w:r>
      <w:r w:rsidR="00812457" w:rsidRPr="009C10B0">
        <w:rPr>
          <w:rFonts w:ascii="Book Antiqua" w:hAnsi="Book Antiqua" w:cs="Arial"/>
          <w:sz w:val="24"/>
          <w:szCs w:val="24"/>
        </w:rPr>
        <w:t xml:space="preserve">che l’eventuale non comunicazione e/o comunicazione </w:t>
      </w:r>
      <w:r w:rsidR="009C42D5" w:rsidRPr="009C10B0">
        <w:rPr>
          <w:rFonts w:ascii="Book Antiqua" w:hAnsi="Book Antiqua" w:cs="Arial"/>
          <w:sz w:val="24"/>
          <w:szCs w:val="24"/>
        </w:rPr>
        <w:t xml:space="preserve">falsa e/o </w:t>
      </w:r>
      <w:r w:rsidR="00812457" w:rsidRPr="009C10B0">
        <w:rPr>
          <w:rFonts w:ascii="Book Antiqua" w:hAnsi="Book Antiqua" w:cs="Arial"/>
          <w:sz w:val="24"/>
          <w:szCs w:val="24"/>
        </w:rPr>
        <w:t>errata e/o parziale, di una delle informazioni obbligatorie, ha come conseguenze:</w:t>
      </w:r>
    </w:p>
    <w:p w:rsidR="00812457" w:rsidRPr="009C10B0" w:rsidRDefault="00812457" w:rsidP="00812457">
      <w:pPr>
        <w:pStyle w:val="Paragrafoelenco"/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l’impossibilità di </w:t>
      </w:r>
      <w:r w:rsidR="00B817F1" w:rsidRPr="009C10B0">
        <w:rPr>
          <w:rFonts w:ascii="Book Antiqua" w:hAnsi="Book Antiqua" w:cs="Arial"/>
          <w:sz w:val="24"/>
          <w:szCs w:val="24"/>
        </w:rPr>
        <w:t>registrar</w:t>
      </w:r>
      <w:r w:rsidRPr="009C10B0">
        <w:rPr>
          <w:rFonts w:ascii="Book Antiqua" w:hAnsi="Book Antiqua" w:cs="Arial"/>
          <w:sz w:val="24"/>
          <w:szCs w:val="24"/>
        </w:rPr>
        <w:t xml:space="preserve">si ai servizi di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>;</w:t>
      </w:r>
    </w:p>
    <w:p w:rsidR="00812457" w:rsidRPr="009C10B0" w:rsidRDefault="00812457" w:rsidP="00812457">
      <w:pPr>
        <w:pStyle w:val="Paragrafoelenco"/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l’impossibilità di godere dei servizi offerti;</w:t>
      </w:r>
    </w:p>
    <w:p w:rsidR="00812457" w:rsidRPr="009C10B0" w:rsidRDefault="00F27237" w:rsidP="00812457">
      <w:pPr>
        <w:pStyle w:val="Paragrafoelenco"/>
        <w:numPr>
          <w:ilvl w:val="0"/>
          <w:numId w:val="1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l’impossibilità del T</w:t>
      </w:r>
      <w:r w:rsidR="00812457" w:rsidRPr="009C10B0">
        <w:rPr>
          <w:rFonts w:ascii="Book Antiqua" w:hAnsi="Book Antiqua" w:cs="Arial"/>
          <w:sz w:val="24"/>
          <w:szCs w:val="24"/>
        </w:rPr>
        <w:t>itolare di garantire la conformità del trattamento alle disposizioni contenute nella presente informativa;</w:t>
      </w:r>
    </w:p>
    <w:p w:rsidR="00F03AD7" w:rsidRPr="009C10B0" w:rsidRDefault="00812457" w:rsidP="00FA11C3">
      <w:pPr>
        <w:pStyle w:val="Paragrafoelenco"/>
        <w:numPr>
          <w:ilvl w:val="0"/>
          <w:numId w:val="1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la possibile mancata corrispondenza dei risultati del t</w:t>
      </w:r>
      <w:r w:rsidR="00236D82" w:rsidRPr="009C10B0">
        <w:rPr>
          <w:rFonts w:ascii="Book Antiqua" w:hAnsi="Book Antiqua" w:cs="Arial"/>
          <w:sz w:val="24"/>
          <w:szCs w:val="24"/>
        </w:rPr>
        <w:t>rattamento stesso agli obblighi</w:t>
      </w:r>
      <w:r w:rsidR="00F27237" w:rsidRPr="009C10B0">
        <w:rPr>
          <w:rFonts w:ascii="Book Antiqua" w:hAnsi="Book Antiqua" w:cs="Arial"/>
          <w:sz w:val="24"/>
          <w:szCs w:val="24"/>
        </w:rPr>
        <w:t xml:space="preserve"> assunti e/o </w:t>
      </w:r>
      <w:r w:rsidRPr="009C10B0">
        <w:rPr>
          <w:rFonts w:ascii="Book Antiqua" w:hAnsi="Book Antiqua" w:cs="Arial"/>
          <w:sz w:val="24"/>
          <w:szCs w:val="24"/>
        </w:rPr>
        <w:t>imposti dalla n</w:t>
      </w:r>
      <w:r w:rsidR="009C42D5" w:rsidRPr="009C10B0">
        <w:rPr>
          <w:rFonts w:ascii="Book Antiqua" w:hAnsi="Book Antiqua" w:cs="Arial"/>
          <w:sz w:val="24"/>
          <w:szCs w:val="24"/>
        </w:rPr>
        <w:t>ormativa cui esso è indirizzato;</w:t>
      </w:r>
    </w:p>
    <w:p w:rsidR="009C42D5" w:rsidRPr="009C10B0" w:rsidRDefault="009C42D5" w:rsidP="00FA11C3">
      <w:pPr>
        <w:pStyle w:val="Paragrafoelenco"/>
        <w:numPr>
          <w:ilvl w:val="0"/>
          <w:numId w:val="1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la facoltà di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di procedere all’eliminazione dell’</w:t>
      </w:r>
      <w:r w:rsidR="00723B4A" w:rsidRPr="009C10B0">
        <w:rPr>
          <w:rFonts w:ascii="Book Antiqua" w:hAnsi="Book Antiqua" w:cs="Arial"/>
          <w:i/>
          <w:sz w:val="24"/>
          <w:szCs w:val="24"/>
        </w:rPr>
        <w:t>account</w:t>
      </w:r>
      <w:r w:rsidR="00723B4A" w:rsidRPr="009C10B0">
        <w:rPr>
          <w:rFonts w:ascii="Book Antiqua" w:hAnsi="Book Antiqua" w:cs="Arial"/>
          <w:sz w:val="24"/>
          <w:szCs w:val="24"/>
        </w:rPr>
        <w:t xml:space="preserve"> </w:t>
      </w:r>
      <w:r w:rsidRPr="009C10B0">
        <w:rPr>
          <w:rFonts w:ascii="Book Antiqua" w:hAnsi="Book Antiqua" w:cs="Arial"/>
          <w:sz w:val="24"/>
          <w:szCs w:val="24"/>
        </w:rPr>
        <w:t xml:space="preserve">dell’Utente e/o </w:t>
      </w:r>
      <w:r w:rsidR="00FA7628" w:rsidRPr="009C10B0">
        <w:rPr>
          <w:rFonts w:ascii="Book Antiqua" w:hAnsi="Book Antiqua" w:cs="Arial"/>
          <w:sz w:val="24"/>
          <w:szCs w:val="24"/>
        </w:rPr>
        <w:t>al</w:t>
      </w:r>
      <w:r w:rsidRPr="009C10B0">
        <w:rPr>
          <w:rFonts w:ascii="Book Antiqua" w:hAnsi="Book Antiqua" w:cs="Arial"/>
          <w:sz w:val="24"/>
          <w:szCs w:val="24"/>
        </w:rPr>
        <w:t>l’inte</w:t>
      </w:r>
      <w:r w:rsidR="00536AC2" w:rsidRPr="009C10B0">
        <w:rPr>
          <w:rFonts w:ascii="Book Antiqua" w:hAnsi="Book Antiqua" w:cs="Arial"/>
          <w:sz w:val="24"/>
          <w:szCs w:val="24"/>
        </w:rPr>
        <w:t>rruzione dei S</w:t>
      </w:r>
      <w:r w:rsidRPr="009C10B0">
        <w:rPr>
          <w:rFonts w:ascii="Book Antiqua" w:hAnsi="Book Antiqua" w:cs="Arial"/>
          <w:sz w:val="24"/>
          <w:szCs w:val="24"/>
        </w:rPr>
        <w:t>ervizi.</w:t>
      </w:r>
    </w:p>
    <w:p w:rsidR="00D31ECA" w:rsidRPr="009C10B0" w:rsidRDefault="00FA11C3" w:rsidP="00AA1D18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b. </w:t>
      </w:r>
      <w:r w:rsidR="00D31ECA" w:rsidRPr="009C10B0">
        <w:rPr>
          <w:rFonts w:ascii="Book Antiqua" w:hAnsi="Book Antiqua" w:cs="Arial"/>
          <w:sz w:val="24"/>
          <w:szCs w:val="24"/>
        </w:rPr>
        <w:t>Il mancato conferimento dei dat</w:t>
      </w:r>
      <w:r w:rsidR="00812457" w:rsidRPr="009C10B0">
        <w:rPr>
          <w:rFonts w:ascii="Book Antiqua" w:hAnsi="Book Antiqua" w:cs="Arial"/>
          <w:sz w:val="24"/>
          <w:szCs w:val="24"/>
        </w:rPr>
        <w:t>i previsto come facoltativo non impedisce</w:t>
      </w:r>
      <w:r w:rsidR="00BA7FEA" w:rsidRPr="009C10B0">
        <w:rPr>
          <w:rFonts w:ascii="Book Antiqua" w:hAnsi="Book Antiqua" w:cs="Arial"/>
          <w:sz w:val="24"/>
          <w:szCs w:val="24"/>
        </w:rPr>
        <w:t xml:space="preserve"> all’U</w:t>
      </w:r>
      <w:r w:rsidR="004D0AC4" w:rsidRPr="009C10B0">
        <w:rPr>
          <w:rFonts w:ascii="Book Antiqua" w:hAnsi="Book Antiqua" w:cs="Arial"/>
          <w:sz w:val="24"/>
          <w:szCs w:val="24"/>
        </w:rPr>
        <w:t>tente</w:t>
      </w:r>
      <w:r w:rsidR="00812457" w:rsidRPr="009C10B0">
        <w:rPr>
          <w:rFonts w:ascii="Book Antiqua" w:hAnsi="Book Antiqua" w:cs="Arial"/>
          <w:sz w:val="24"/>
          <w:szCs w:val="24"/>
        </w:rPr>
        <w:t xml:space="preserve"> di procedere alla registrazione </w:t>
      </w:r>
      <w:r w:rsidR="004D0AC4" w:rsidRPr="009C10B0">
        <w:rPr>
          <w:rFonts w:ascii="Book Antiqua" w:hAnsi="Book Antiqua" w:cs="Arial"/>
          <w:sz w:val="24"/>
          <w:szCs w:val="24"/>
        </w:rPr>
        <w:t xml:space="preserve">ai servizi </w:t>
      </w:r>
      <w:proofErr w:type="spellStart"/>
      <w:r w:rsidR="004D0AC4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812457" w:rsidRPr="009C10B0">
        <w:rPr>
          <w:rFonts w:ascii="Book Antiqua" w:hAnsi="Book Antiqua" w:cs="Arial"/>
          <w:sz w:val="24"/>
          <w:szCs w:val="24"/>
        </w:rPr>
        <w:t>,</w:t>
      </w:r>
      <w:r w:rsidR="00E37BE7" w:rsidRPr="009C10B0">
        <w:rPr>
          <w:rFonts w:ascii="Book Antiqua" w:hAnsi="Book Antiqua" w:cs="Arial"/>
          <w:sz w:val="24"/>
          <w:szCs w:val="24"/>
        </w:rPr>
        <w:t xml:space="preserve"> </w:t>
      </w:r>
      <w:r w:rsidR="00812457" w:rsidRPr="009C10B0">
        <w:rPr>
          <w:rFonts w:ascii="Book Antiqua" w:hAnsi="Book Antiqua" w:cs="Arial"/>
          <w:sz w:val="24"/>
          <w:szCs w:val="24"/>
        </w:rPr>
        <w:t>ma potrebbe causare l’</w:t>
      </w:r>
      <w:r w:rsidR="004D0AC4" w:rsidRPr="009C10B0">
        <w:rPr>
          <w:rFonts w:ascii="Book Antiqua" w:hAnsi="Book Antiqua" w:cs="Arial"/>
          <w:sz w:val="24"/>
          <w:szCs w:val="24"/>
        </w:rPr>
        <w:t>impossibilità, parziale</w:t>
      </w:r>
      <w:r w:rsidR="00812457" w:rsidRPr="009C10B0">
        <w:rPr>
          <w:rFonts w:ascii="Book Antiqua" w:hAnsi="Book Antiqua" w:cs="Arial"/>
          <w:sz w:val="24"/>
          <w:szCs w:val="24"/>
        </w:rPr>
        <w:t xml:space="preserve"> o totale, di godere di alcuni servizi e/o alcuni canali di comunicazione e/o la partecipazione ad alcune iniziative.</w:t>
      </w:r>
    </w:p>
    <w:p w:rsidR="00A64EA6" w:rsidRPr="009C10B0" w:rsidRDefault="00AA1D18" w:rsidP="00850661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lastRenderedPageBreak/>
        <w:t>c. Il T</w:t>
      </w:r>
      <w:r w:rsidR="00A64EA6" w:rsidRPr="009C10B0">
        <w:rPr>
          <w:rFonts w:ascii="Book Antiqua" w:hAnsi="Book Antiqua" w:cs="Arial"/>
          <w:sz w:val="24"/>
          <w:szCs w:val="24"/>
        </w:rPr>
        <w:t>itolare si riserva di indicare la natura obbligatori</w:t>
      </w:r>
      <w:r w:rsidR="00C36E8D" w:rsidRPr="009C10B0">
        <w:rPr>
          <w:rFonts w:ascii="Book Antiqua" w:hAnsi="Book Antiqua" w:cs="Arial"/>
          <w:sz w:val="24"/>
          <w:szCs w:val="24"/>
        </w:rPr>
        <w:t>a</w:t>
      </w:r>
      <w:r w:rsidR="00A64EA6" w:rsidRPr="009C10B0">
        <w:rPr>
          <w:rFonts w:ascii="Book Antiqua" w:hAnsi="Book Antiqua" w:cs="Arial"/>
          <w:sz w:val="24"/>
          <w:szCs w:val="24"/>
        </w:rPr>
        <w:t xml:space="preserve"> o facoltativa del conferimento dei dati </w:t>
      </w:r>
      <w:r w:rsidR="00441FCF" w:rsidRPr="009C10B0">
        <w:rPr>
          <w:rFonts w:ascii="Book Antiqua" w:hAnsi="Book Antiqua" w:cs="Arial"/>
          <w:sz w:val="24"/>
          <w:szCs w:val="24"/>
        </w:rPr>
        <w:t>ulter</w:t>
      </w:r>
      <w:r w:rsidR="00BA7FEA" w:rsidRPr="009C10B0">
        <w:rPr>
          <w:rFonts w:ascii="Book Antiqua" w:hAnsi="Book Antiqua" w:cs="Arial"/>
          <w:sz w:val="24"/>
          <w:szCs w:val="24"/>
        </w:rPr>
        <w:t>iormente richiesti all’U</w:t>
      </w:r>
      <w:r w:rsidR="004B0A51" w:rsidRPr="009C10B0">
        <w:rPr>
          <w:rFonts w:ascii="Book Antiqua" w:hAnsi="Book Antiqua" w:cs="Arial"/>
          <w:sz w:val="24"/>
          <w:szCs w:val="24"/>
        </w:rPr>
        <w:t>tente</w:t>
      </w:r>
      <w:r w:rsidR="00A64EA6" w:rsidRPr="009C10B0">
        <w:rPr>
          <w:rFonts w:ascii="Book Antiqua" w:hAnsi="Book Antiqua" w:cs="Arial"/>
          <w:sz w:val="24"/>
          <w:szCs w:val="24"/>
        </w:rPr>
        <w:t>, con conseguente applicazione delle medesime sopra citate disposizioni.</w:t>
      </w:r>
    </w:p>
    <w:p w:rsidR="00955579" w:rsidRPr="009C10B0" w:rsidRDefault="00955579" w:rsidP="00850661">
      <w:pPr>
        <w:jc w:val="both"/>
        <w:rPr>
          <w:rFonts w:ascii="Book Antiqua" w:hAnsi="Book Antiqua" w:cs="Arial"/>
          <w:sz w:val="24"/>
          <w:szCs w:val="24"/>
        </w:rPr>
      </w:pPr>
    </w:p>
    <w:p w:rsidR="00955579" w:rsidRPr="009C10B0" w:rsidRDefault="00955579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DIRITTI DELL’UTENTE</w:t>
      </w:r>
    </w:p>
    <w:p w:rsidR="00033F10" w:rsidRPr="009C10B0" w:rsidRDefault="00B14B52" w:rsidP="00033F10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9C67AA" w:rsidRPr="009C10B0">
        <w:rPr>
          <w:rFonts w:ascii="Book Antiqua" w:hAnsi="Book Antiqua" w:cs="Arial"/>
          <w:sz w:val="24"/>
          <w:szCs w:val="24"/>
        </w:rPr>
        <w:t>L’U</w:t>
      </w:r>
      <w:r w:rsidR="009E3EC2" w:rsidRPr="009C10B0">
        <w:rPr>
          <w:rFonts w:ascii="Book Antiqua" w:hAnsi="Book Antiqua" w:cs="Arial"/>
          <w:sz w:val="24"/>
          <w:szCs w:val="24"/>
        </w:rPr>
        <w:t>tente ha</w:t>
      </w:r>
      <w:r w:rsidR="00033F10" w:rsidRPr="009C10B0">
        <w:rPr>
          <w:rFonts w:ascii="Book Antiqua" w:hAnsi="Book Antiqua" w:cs="Arial"/>
          <w:sz w:val="24"/>
          <w:szCs w:val="24"/>
        </w:rPr>
        <w:t xml:space="preserve"> la facoltà di esercitare i diritti di cui agli artt. 7, 8, 9 e 10 del </w:t>
      </w:r>
      <w:proofErr w:type="spellStart"/>
      <w:r w:rsidR="00033F10" w:rsidRPr="009C10B0">
        <w:rPr>
          <w:rFonts w:ascii="Book Antiqua" w:hAnsi="Book Antiqua" w:cs="Arial"/>
          <w:sz w:val="24"/>
          <w:szCs w:val="24"/>
        </w:rPr>
        <w:t>D.Lgs.</w:t>
      </w:r>
      <w:proofErr w:type="spellEnd"/>
      <w:r w:rsidR="00033F10" w:rsidRPr="009C10B0">
        <w:rPr>
          <w:rFonts w:ascii="Book Antiqua" w:hAnsi="Book Antiqua" w:cs="Arial"/>
          <w:sz w:val="24"/>
          <w:szCs w:val="24"/>
        </w:rPr>
        <w:t xml:space="preserve"> 30 giugno 2003,</w:t>
      </w:r>
      <w:r w:rsidR="009E3EC2" w:rsidRPr="009C10B0">
        <w:rPr>
          <w:rFonts w:ascii="Book Antiqua" w:hAnsi="Book Antiqua" w:cs="Arial"/>
          <w:sz w:val="24"/>
          <w:szCs w:val="24"/>
        </w:rPr>
        <w:t xml:space="preserve"> </w:t>
      </w:r>
      <w:r w:rsidR="00033F10" w:rsidRPr="009C10B0">
        <w:rPr>
          <w:rFonts w:ascii="Book Antiqua" w:hAnsi="Book Antiqua" w:cs="Arial"/>
          <w:sz w:val="24"/>
          <w:szCs w:val="24"/>
        </w:rPr>
        <w:t>n. 196</w:t>
      </w:r>
      <w:r w:rsidR="006A0342" w:rsidRPr="009C10B0">
        <w:rPr>
          <w:rFonts w:ascii="Book Antiqua" w:hAnsi="Book Antiqua" w:cs="Arial"/>
          <w:sz w:val="24"/>
          <w:szCs w:val="24"/>
        </w:rPr>
        <w:t>,</w:t>
      </w:r>
      <w:r w:rsidR="009E3EC2" w:rsidRPr="009C10B0">
        <w:rPr>
          <w:rFonts w:ascii="Book Antiqua" w:hAnsi="Book Antiqua" w:cs="Arial"/>
          <w:sz w:val="24"/>
          <w:szCs w:val="24"/>
        </w:rPr>
        <w:t xml:space="preserve"> </w:t>
      </w:r>
      <w:r w:rsidR="00033F10" w:rsidRPr="009C10B0">
        <w:rPr>
          <w:rFonts w:ascii="Book Antiqua" w:hAnsi="Book Antiqua" w:cs="Arial"/>
          <w:sz w:val="24"/>
          <w:szCs w:val="24"/>
        </w:rPr>
        <w:t>che sono qui da intendersi integralmente richiamati</w:t>
      </w:r>
      <w:r w:rsidR="006A0342" w:rsidRPr="009C10B0">
        <w:rPr>
          <w:rFonts w:ascii="Book Antiqua" w:hAnsi="Book Antiqua" w:cs="Arial"/>
          <w:sz w:val="24"/>
          <w:szCs w:val="24"/>
        </w:rPr>
        <w:t>,</w:t>
      </w:r>
      <w:r w:rsidR="00033F10" w:rsidRPr="009C10B0">
        <w:rPr>
          <w:rFonts w:ascii="Book Antiqua" w:hAnsi="Book Antiqua" w:cs="Arial"/>
          <w:sz w:val="24"/>
          <w:szCs w:val="24"/>
        </w:rPr>
        <w:t xml:space="preserve"> mediante apposita richiesta e, in particolare, i diritti di:</w:t>
      </w:r>
    </w:p>
    <w:p w:rsidR="00033F10" w:rsidRPr="009C10B0" w:rsidRDefault="00033F10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conoscere l’esist</w:t>
      </w:r>
      <w:r w:rsidR="009E3EC2" w:rsidRPr="009C10B0">
        <w:rPr>
          <w:rFonts w:ascii="Book Antiqua" w:hAnsi="Book Antiqua" w:cs="Arial"/>
          <w:sz w:val="24"/>
          <w:szCs w:val="24"/>
        </w:rPr>
        <w:t>enza di dati personali che lo</w:t>
      </w:r>
      <w:r w:rsidRPr="009C10B0">
        <w:rPr>
          <w:rFonts w:ascii="Book Antiqua" w:hAnsi="Book Antiqua" w:cs="Arial"/>
          <w:sz w:val="24"/>
          <w:szCs w:val="24"/>
        </w:rPr>
        <w:t xml:space="preserve"> riguardano;</w:t>
      </w:r>
    </w:p>
    <w:p w:rsidR="00033F10" w:rsidRPr="009C10B0" w:rsidRDefault="00033F10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ottenere l’indicazione dell’origine dei dati personali; </w:t>
      </w:r>
      <w:r w:rsidR="009E3EC2" w:rsidRPr="009C10B0">
        <w:rPr>
          <w:rFonts w:ascii="Book Antiqua" w:hAnsi="Book Antiqua" w:cs="Arial"/>
          <w:sz w:val="24"/>
          <w:szCs w:val="24"/>
        </w:rPr>
        <w:t xml:space="preserve">del contenuto, </w:t>
      </w:r>
      <w:r w:rsidRPr="009C10B0">
        <w:rPr>
          <w:rFonts w:ascii="Book Antiqua" w:hAnsi="Book Antiqua" w:cs="Arial"/>
          <w:sz w:val="24"/>
          <w:szCs w:val="24"/>
        </w:rPr>
        <w:t>delle finalità e modalità di trattamento; della logica applicata in caso di trattamento effettuato con l’ausilio di strumenti elettronici;</w:t>
      </w:r>
    </w:p>
    <w:p w:rsidR="00033F10" w:rsidRPr="009C10B0" w:rsidRDefault="00033F10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ottenere l’indicazione degli</w:t>
      </w:r>
      <w:r w:rsidR="00AF7BCE" w:rsidRPr="009C10B0">
        <w:rPr>
          <w:rFonts w:ascii="Book Antiqua" w:hAnsi="Book Antiqua" w:cs="Arial"/>
          <w:sz w:val="24"/>
          <w:szCs w:val="24"/>
        </w:rPr>
        <w:t xml:space="preserve"> estremi identificativi del T</w:t>
      </w:r>
      <w:r w:rsidR="000E0B22" w:rsidRPr="009C10B0">
        <w:rPr>
          <w:rFonts w:ascii="Book Antiqua" w:hAnsi="Book Antiqua" w:cs="Arial"/>
          <w:sz w:val="24"/>
          <w:szCs w:val="24"/>
        </w:rPr>
        <w:t>itolare e degli eventuali  r</w:t>
      </w:r>
      <w:r w:rsidR="009E3EC2" w:rsidRPr="009C10B0">
        <w:rPr>
          <w:rFonts w:ascii="Book Antiqua" w:hAnsi="Book Antiqua" w:cs="Arial"/>
          <w:sz w:val="24"/>
          <w:szCs w:val="24"/>
        </w:rPr>
        <w:t xml:space="preserve">esponsabili; </w:t>
      </w:r>
    </w:p>
    <w:p w:rsidR="00033F10" w:rsidRPr="009C10B0" w:rsidRDefault="00033F10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ottenere l’indicazione</w:t>
      </w:r>
      <w:r w:rsidR="006A0342" w:rsidRPr="009C10B0">
        <w:rPr>
          <w:rFonts w:ascii="Book Antiqua" w:hAnsi="Book Antiqua" w:cs="Arial"/>
          <w:sz w:val="24"/>
          <w:szCs w:val="24"/>
        </w:rPr>
        <w:t xml:space="preserve"> </w:t>
      </w:r>
      <w:r w:rsidRPr="009C10B0">
        <w:rPr>
          <w:rFonts w:ascii="Book Antiqua" w:hAnsi="Book Antiqua" w:cs="Arial"/>
          <w:sz w:val="24"/>
          <w:szCs w:val="24"/>
        </w:rPr>
        <w:t>dei soggetti ai quali i dati possono essere</w:t>
      </w:r>
      <w:r w:rsidR="006A0342" w:rsidRPr="009C10B0">
        <w:rPr>
          <w:rFonts w:ascii="Book Antiqua" w:hAnsi="Book Antiqua" w:cs="Arial"/>
          <w:sz w:val="24"/>
          <w:szCs w:val="24"/>
        </w:rPr>
        <w:t xml:space="preserve"> comunicati o che possono venir</w:t>
      </w:r>
      <w:r w:rsidRPr="009C10B0">
        <w:rPr>
          <w:rFonts w:ascii="Book Antiqua" w:hAnsi="Book Antiqua" w:cs="Arial"/>
          <w:sz w:val="24"/>
          <w:szCs w:val="24"/>
        </w:rPr>
        <w:t>ne a conoscenza in qualità di rappresentante designato nel territorio dello Stato, di responsabili o incaricati;</w:t>
      </w:r>
    </w:p>
    <w:p w:rsidR="00033F10" w:rsidRPr="009C10B0" w:rsidRDefault="00033F10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ottenere l’aggi</w:t>
      </w:r>
      <w:r w:rsidR="00E852ED" w:rsidRPr="009C10B0">
        <w:rPr>
          <w:rFonts w:ascii="Book Antiqua" w:hAnsi="Book Antiqua" w:cs="Arial"/>
          <w:sz w:val="24"/>
          <w:szCs w:val="24"/>
        </w:rPr>
        <w:t>o</w:t>
      </w:r>
      <w:r w:rsidRPr="009C10B0">
        <w:rPr>
          <w:rFonts w:ascii="Book Antiqua" w:hAnsi="Book Antiqua" w:cs="Arial"/>
          <w:sz w:val="24"/>
          <w:szCs w:val="24"/>
        </w:rPr>
        <w:t>rnamento, la rettificazione o, quando vi ha interesse, l’integrazione dei dati;</w:t>
      </w:r>
    </w:p>
    <w:p w:rsidR="00033F10" w:rsidRPr="009C10B0" w:rsidRDefault="00E852ED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ottenere </w:t>
      </w:r>
      <w:r w:rsidR="00033F10" w:rsidRPr="009C10B0">
        <w:rPr>
          <w:rFonts w:ascii="Book Antiqua" w:hAnsi="Book Antiqua" w:cs="Arial"/>
          <w:sz w:val="24"/>
          <w:szCs w:val="24"/>
        </w:rPr>
        <w:t>la cancellazione, la trasformazione in forma anonima o il blocco dei dati trattati in violazione di legge</w:t>
      </w:r>
      <w:r w:rsidRPr="009C10B0">
        <w:rPr>
          <w:rFonts w:ascii="Book Antiqua" w:hAnsi="Book Antiqua" w:cs="Arial"/>
          <w:sz w:val="24"/>
          <w:szCs w:val="24"/>
        </w:rPr>
        <w:t>, compresi quelli di cui non è necessaria la conservazione in relazione agli scopi per i qu</w:t>
      </w:r>
      <w:r w:rsidR="00F6068B" w:rsidRPr="009C10B0">
        <w:rPr>
          <w:rFonts w:ascii="Book Antiqua" w:hAnsi="Book Antiqua" w:cs="Arial"/>
          <w:sz w:val="24"/>
          <w:szCs w:val="24"/>
        </w:rPr>
        <w:t>ali i dati sono stati raccolti e/o</w:t>
      </w:r>
      <w:r w:rsidRPr="009C10B0">
        <w:rPr>
          <w:rFonts w:ascii="Book Antiqua" w:hAnsi="Book Antiqua" w:cs="Arial"/>
          <w:sz w:val="24"/>
          <w:szCs w:val="24"/>
        </w:rPr>
        <w:t xml:space="preserve"> successivamente trattati;</w:t>
      </w:r>
    </w:p>
    <w:p w:rsidR="00E852ED" w:rsidRPr="009C10B0" w:rsidRDefault="00E852ED" w:rsidP="00033F10">
      <w:pPr>
        <w:pStyle w:val="Paragrafoelenco"/>
        <w:numPr>
          <w:ilvl w:val="0"/>
          <w:numId w:val="2"/>
        </w:num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ottenere l’attestazione che le operazioni </w:t>
      </w:r>
      <w:r w:rsidRPr="009C10B0">
        <w:rPr>
          <w:rFonts w:ascii="Book Antiqua" w:hAnsi="Book Antiqua" w:cs="Arial"/>
          <w:i/>
          <w:sz w:val="24"/>
          <w:szCs w:val="24"/>
        </w:rPr>
        <w:t>sub</w:t>
      </w:r>
      <w:r w:rsidR="00F6068B" w:rsidRPr="009C10B0">
        <w:rPr>
          <w:rFonts w:ascii="Book Antiqua" w:hAnsi="Book Antiqua" w:cs="Arial"/>
          <w:sz w:val="24"/>
          <w:szCs w:val="24"/>
        </w:rPr>
        <w:t xml:space="preserve"> v) e vi</w:t>
      </w:r>
      <w:r w:rsidRPr="009C10B0">
        <w:rPr>
          <w:rFonts w:ascii="Book Antiqua" w:hAnsi="Book Antiqua" w:cs="Arial"/>
          <w:sz w:val="24"/>
          <w:szCs w:val="24"/>
        </w:rPr>
        <w:t>) sono state portate a conoscenza, anche per quanto riguarda il loro contenuto, di coloro ai quali i dati</w:t>
      </w:r>
      <w:r w:rsidR="007D16C5" w:rsidRPr="009C10B0">
        <w:rPr>
          <w:rFonts w:ascii="Book Antiqua" w:hAnsi="Book Antiqua" w:cs="Arial"/>
          <w:sz w:val="24"/>
          <w:szCs w:val="24"/>
        </w:rPr>
        <w:t xml:space="preserve"> sono stati comunicati o diffusi, eccettuato il caso in cui tale adempimento si rivela impossibile o comporta un impiego di mezzi manifestamente sproporzionato rispetto al diritto tutelato;</w:t>
      </w:r>
    </w:p>
    <w:p w:rsidR="00B92B33" w:rsidRPr="009C10B0" w:rsidRDefault="00E852ED" w:rsidP="00F6068B">
      <w:pPr>
        <w:pStyle w:val="Paragrafoelenco"/>
        <w:numPr>
          <w:ilvl w:val="0"/>
          <w:numId w:val="2"/>
        </w:num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o</w:t>
      </w:r>
      <w:r w:rsidR="007D16C5" w:rsidRPr="009C10B0">
        <w:rPr>
          <w:rFonts w:ascii="Book Antiqua" w:hAnsi="Book Antiqua" w:cs="Arial"/>
          <w:sz w:val="24"/>
          <w:szCs w:val="24"/>
        </w:rPr>
        <w:t>pporsi, in tutto o in parte, per motivi legittimi, al trattamento dei dati personali che lo riguardano, ancorché pertinenti allo scopo della raccolta; al trattamento di dati che lo riguardano a fini di invio di materiale pubblicitario o di vendita diretta o per il compimento di ricerche di mercato o di comunicazione commerciale</w:t>
      </w:r>
      <w:r w:rsidR="006A0342" w:rsidRPr="009C10B0">
        <w:rPr>
          <w:rFonts w:ascii="Book Antiqua" w:hAnsi="Book Antiqua" w:cs="Arial"/>
          <w:sz w:val="24"/>
          <w:szCs w:val="24"/>
        </w:rPr>
        <w:t>.</w:t>
      </w:r>
    </w:p>
    <w:p w:rsidR="00094786" w:rsidRPr="009C10B0" w:rsidRDefault="00094786" w:rsidP="00094786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b. Nel caso in cui l’Utente riveli per errore i suoi dati identificativi e/o gli stessi vengano smarriti,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raccomanda di provvedere immediatamente alla modifica dei dati identificativi nell’area del sito dedicata.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raccomanda, altresì, di comunicare l’eventuale errata rivelazione e/o smarrimento al seguente indirizzo</w:t>
      </w:r>
      <w:r w:rsidR="00262CD3">
        <w:rPr>
          <w:rFonts w:ascii="Book Antiqua" w:hAnsi="Book Antiqua" w:cs="Arial"/>
          <w:sz w:val="24"/>
          <w:szCs w:val="24"/>
        </w:rPr>
        <w:t xml:space="preserve"> </w:t>
      </w:r>
      <w:bookmarkStart w:id="2" w:name="_GoBack"/>
      <w:bookmarkEnd w:id="2"/>
      <w:r w:rsidRPr="00262CD3">
        <w:rPr>
          <w:rFonts w:ascii="Book Antiqua" w:hAnsi="Book Antiqua" w:cs="Arial"/>
          <w:sz w:val="24"/>
          <w:szCs w:val="24"/>
          <w:highlight w:val="yellow"/>
        </w:rPr>
        <w:t>_______</w:t>
      </w:r>
    </w:p>
    <w:p w:rsidR="00F6068B" w:rsidRPr="009C10B0" w:rsidRDefault="00094786" w:rsidP="00F6068B">
      <w:pPr>
        <w:spacing w:after="0"/>
        <w:jc w:val="both"/>
      </w:pPr>
      <w:r w:rsidRPr="009C10B0">
        <w:rPr>
          <w:rFonts w:ascii="Book Antiqua" w:hAnsi="Book Antiqua" w:cs="Arial"/>
          <w:sz w:val="24"/>
          <w:szCs w:val="24"/>
        </w:rPr>
        <w:t>c</w:t>
      </w:r>
      <w:r w:rsidR="00F6068B" w:rsidRPr="009C10B0">
        <w:rPr>
          <w:rFonts w:ascii="Book Antiqua" w:hAnsi="Book Antiqua" w:cs="Arial"/>
          <w:sz w:val="24"/>
          <w:szCs w:val="24"/>
        </w:rPr>
        <w:t xml:space="preserve">. </w:t>
      </w:r>
      <w:r w:rsidR="00B92B33" w:rsidRPr="009C10B0">
        <w:rPr>
          <w:rFonts w:ascii="Book Antiqua" w:hAnsi="Book Antiqua" w:cs="Arial"/>
          <w:sz w:val="24"/>
          <w:szCs w:val="24"/>
        </w:rPr>
        <w:t xml:space="preserve">Per far valere i suoi diritti ai sensi dell’art. 7 del </w:t>
      </w:r>
      <w:proofErr w:type="spellStart"/>
      <w:r w:rsidR="00B92B33" w:rsidRPr="009C10B0">
        <w:rPr>
          <w:rFonts w:ascii="Book Antiqua" w:hAnsi="Book Antiqua" w:cs="Arial"/>
          <w:sz w:val="24"/>
          <w:szCs w:val="24"/>
        </w:rPr>
        <w:t>D.Lgs.</w:t>
      </w:r>
      <w:proofErr w:type="spellEnd"/>
      <w:r w:rsidR="00B92B33" w:rsidRPr="009C10B0">
        <w:rPr>
          <w:rFonts w:ascii="Book Antiqua" w:hAnsi="Book Antiqua" w:cs="Arial"/>
          <w:sz w:val="24"/>
          <w:szCs w:val="24"/>
        </w:rPr>
        <w:t xml:space="preserve"> n.196 del </w:t>
      </w:r>
      <w:r w:rsidR="006A0342" w:rsidRPr="009C10B0">
        <w:rPr>
          <w:rFonts w:ascii="Book Antiqua" w:hAnsi="Book Antiqua" w:cs="Arial"/>
          <w:sz w:val="24"/>
          <w:szCs w:val="24"/>
        </w:rPr>
        <w:t xml:space="preserve">2003 </w:t>
      </w:r>
      <w:r w:rsidR="009C67AA" w:rsidRPr="009C10B0">
        <w:rPr>
          <w:rFonts w:ascii="Book Antiqua" w:hAnsi="Book Antiqua" w:cs="Arial"/>
          <w:sz w:val="24"/>
          <w:szCs w:val="24"/>
        </w:rPr>
        <w:t>l’U</w:t>
      </w:r>
      <w:r w:rsidR="009E3EC2" w:rsidRPr="009C10B0">
        <w:rPr>
          <w:rFonts w:ascii="Book Antiqua" w:hAnsi="Book Antiqua" w:cs="Arial"/>
          <w:sz w:val="24"/>
          <w:szCs w:val="24"/>
        </w:rPr>
        <w:t xml:space="preserve">tente </w:t>
      </w:r>
      <w:r w:rsidR="006A0342" w:rsidRPr="009C10B0">
        <w:rPr>
          <w:rFonts w:ascii="Book Antiqua" w:hAnsi="Book Antiqua" w:cs="Arial"/>
          <w:sz w:val="24"/>
          <w:szCs w:val="24"/>
        </w:rPr>
        <w:t xml:space="preserve">potrà </w:t>
      </w:r>
      <w:r w:rsidR="009E3EC2" w:rsidRPr="009C10B0">
        <w:rPr>
          <w:rFonts w:ascii="Book Antiqua" w:hAnsi="Book Antiqua" w:cs="Arial"/>
          <w:sz w:val="24"/>
          <w:szCs w:val="24"/>
        </w:rPr>
        <w:t xml:space="preserve">inviare una richiesta al seguente indirizzo di posta elettronica </w:t>
      </w:r>
      <w:hyperlink r:id="rId9" w:history="1">
        <w:r w:rsidR="00045437" w:rsidRPr="009C10B0">
          <w:rPr>
            <w:rStyle w:val="Collegamentoipertestuale"/>
            <w:rFonts w:ascii="Book Antiqua" w:hAnsi="Book Antiqua" w:cs="Arial"/>
            <w:sz w:val="24"/>
            <w:szCs w:val="24"/>
          </w:rPr>
          <w:t>privacy@haamble.com</w:t>
        </w:r>
      </w:hyperlink>
      <w:r w:rsidR="00F6068B" w:rsidRPr="009C10B0">
        <w:t>.</w:t>
      </w:r>
    </w:p>
    <w:p w:rsidR="00045437" w:rsidRPr="009C10B0" w:rsidRDefault="002F03F1" w:rsidP="00F6068B">
      <w:pPr>
        <w:spacing w:after="0"/>
        <w:jc w:val="both"/>
        <w:rPr>
          <w:rFonts w:ascii="Book Antiqua" w:hAnsi="Book Antiqua"/>
          <w:sz w:val="24"/>
          <w:szCs w:val="24"/>
        </w:rPr>
      </w:pPr>
      <w:r w:rsidRPr="009C10B0">
        <w:rPr>
          <w:rFonts w:ascii="Book Antiqua" w:hAnsi="Book Antiqua"/>
          <w:sz w:val="24"/>
          <w:szCs w:val="24"/>
        </w:rPr>
        <w:lastRenderedPageBreak/>
        <w:t>d</w:t>
      </w:r>
      <w:r w:rsidR="00F6068B" w:rsidRPr="009C10B0">
        <w:rPr>
          <w:sz w:val="24"/>
          <w:szCs w:val="24"/>
        </w:rPr>
        <w:t xml:space="preserve">. </w:t>
      </w:r>
      <w:r w:rsidR="00045437" w:rsidRPr="009C10B0">
        <w:rPr>
          <w:rFonts w:ascii="Book Antiqua" w:hAnsi="Book Antiqua" w:cs="Arial"/>
          <w:sz w:val="24"/>
          <w:szCs w:val="24"/>
        </w:rPr>
        <w:t>La presente informativa è soggetta ad aggiornamento. La versione pubblicata nell’apposita sezione del Sito è quella attualmente in vigore.</w:t>
      </w:r>
    </w:p>
    <w:p w:rsidR="00045437" w:rsidRPr="009C10B0" w:rsidRDefault="009C67AA" w:rsidP="00045437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Il Titolare invita l’U</w:t>
      </w:r>
      <w:r w:rsidR="00045437" w:rsidRPr="009C10B0">
        <w:rPr>
          <w:rFonts w:ascii="Book Antiqua" w:hAnsi="Book Antiqua" w:cs="Arial"/>
          <w:sz w:val="24"/>
          <w:szCs w:val="24"/>
        </w:rPr>
        <w:t>tente a verificare periodicamente tale sezione per ricevere aggiornamenti sulle eventuali modifiche della stessa.</w:t>
      </w:r>
    </w:p>
    <w:p w:rsidR="00094786" w:rsidRPr="009C10B0" w:rsidRDefault="00094786" w:rsidP="00094786">
      <w:pPr>
        <w:spacing w:after="0"/>
        <w:jc w:val="both"/>
        <w:rPr>
          <w:rFonts w:ascii="Book Antiqua" w:hAnsi="Book Antiqua" w:cs="Arial"/>
          <w:sz w:val="24"/>
          <w:szCs w:val="24"/>
        </w:rPr>
      </w:pPr>
    </w:p>
    <w:p w:rsidR="00094786" w:rsidRPr="009C10B0" w:rsidRDefault="00094786" w:rsidP="00045437">
      <w:pPr>
        <w:spacing w:after="0"/>
        <w:jc w:val="both"/>
        <w:rPr>
          <w:rFonts w:ascii="Book Antiqua" w:hAnsi="Book Antiqua" w:cs="Arial"/>
          <w:sz w:val="24"/>
          <w:szCs w:val="24"/>
        </w:rPr>
      </w:pPr>
    </w:p>
    <w:p w:rsidR="00045437" w:rsidRPr="009C10B0" w:rsidRDefault="00045437" w:rsidP="00B92B33">
      <w:pPr>
        <w:jc w:val="both"/>
        <w:rPr>
          <w:rFonts w:ascii="Book Antiqua" w:hAnsi="Book Antiqua" w:cs="Arial"/>
          <w:sz w:val="24"/>
          <w:szCs w:val="24"/>
        </w:rPr>
      </w:pPr>
    </w:p>
    <w:p w:rsidR="00045437" w:rsidRPr="009C10B0" w:rsidRDefault="00A71BD0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 xml:space="preserve">CONDIZIONI </w:t>
      </w:r>
    </w:p>
    <w:p w:rsidR="00A53251" w:rsidRPr="009C10B0" w:rsidRDefault="00A71BD0" w:rsidP="00A5325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A53251" w:rsidRPr="009C10B0">
        <w:rPr>
          <w:rFonts w:ascii="Book Antiqua" w:hAnsi="Book Antiqua" w:cs="Arial"/>
          <w:sz w:val="24"/>
          <w:szCs w:val="24"/>
        </w:rPr>
        <w:t xml:space="preserve">La registrazione ai servizi </w:t>
      </w:r>
      <w:proofErr w:type="spellStart"/>
      <w:r w:rsidR="00A53251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A53251" w:rsidRPr="009C10B0">
        <w:rPr>
          <w:rFonts w:ascii="Book Antiqua" w:hAnsi="Book Antiqua" w:cs="Arial"/>
          <w:sz w:val="24"/>
          <w:szCs w:val="24"/>
        </w:rPr>
        <w:t xml:space="preserve"> è consentita esclusivamente ai soggetti che</w:t>
      </w:r>
      <w:r w:rsidR="0023209E" w:rsidRPr="009C10B0">
        <w:rPr>
          <w:rFonts w:ascii="Book Antiqua" w:hAnsi="Book Antiqua" w:cs="Arial"/>
          <w:sz w:val="24"/>
          <w:szCs w:val="24"/>
        </w:rPr>
        <w:t xml:space="preserve"> abbiano compiuto diciotto anni.</w:t>
      </w:r>
    </w:p>
    <w:p w:rsidR="00C56A59" w:rsidRPr="009C10B0" w:rsidRDefault="0073028D" w:rsidP="00A5325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b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. </w:t>
      </w:r>
      <w:r w:rsidR="00D744F1" w:rsidRPr="009C10B0">
        <w:rPr>
          <w:rFonts w:ascii="Book Antiqua" w:hAnsi="Book Antiqua" w:cs="Arial"/>
          <w:sz w:val="24"/>
          <w:szCs w:val="24"/>
        </w:rPr>
        <w:t>Il Titolare invita gli U</w:t>
      </w:r>
      <w:r w:rsidR="00C56A59" w:rsidRPr="009C10B0">
        <w:rPr>
          <w:rFonts w:ascii="Book Antiqua" w:hAnsi="Book Antiqua" w:cs="Arial"/>
          <w:sz w:val="24"/>
          <w:szCs w:val="24"/>
        </w:rPr>
        <w:t xml:space="preserve">tenti di età inferiore a diciotto anni a non </w:t>
      </w:r>
      <w:r w:rsidR="00EE681F" w:rsidRPr="009C10B0">
        <w:rPr>
          <w:rFonts w:ascii="Book Antiqua" w:hAnsi="Book Antiqua" w:cs="Arial"/>
          <w:sz w:val="24"/>
          <w:szCs w:val="24"/>
        </w:rPr>
        <w:t xml:space="preserve">effettuare la registrazione al Sito e/o alle </w:t>
      </w:r>
      <w:proofErr w:type="spellStart"/>
      <w:r w:rsidR="00EE681F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="00EE681F" w:rsidRPr="009C10B0">
        <w:rPr>
          <w:rFonts w:ascii="Book Antiqua" w:hAnsi="Book Antiqua" w:cs="Arial"/>
          <w:sz w:val="24"/>
          <w:szCs w:val="24"/>
        </w:rPr>
        <w:t xml:space="preserve"> e/o ai Servizi. </w:t>
      </w:r>
    </w:p>
    <w:p w:rsidR="00C56A59" w:rsidRPr="009C10B0" w:rsidRDefault="00EE681F" w:rsidP="00A53251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c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. </w:t>
      </w:r>
      <w:r w:rsidR="00C56A59" w:rsidRPr="009C10B0">
        <w:rPr>
          <w:rFonts w:ascii="Book Antiqua" w:hAnsi="Book Antiqua" w:cs="Arial"/>
          <w:sz w:val="24"/>
          <w:szCs w:val="24"/>
        </w:rPr>
        <w:t>Il Titolare si riserva la fa</w:t>
      </w:r>
      <w:r w:rsidR="009E120E" w:rsidRPr="009C10B0">
        <w:rPr>
          <w:rFonts w:ascii="Book Antiqua" w:hAnsi="Book Antiqua" w:cs="Arial"/>
          <w:sz w:val="24"/>
          <w:szCs w:val="24"/>
        </w:rPr>
        <w:t xml:space="preserve">coltà di impedire l’accesso </w:t>
      </w:r>
      <w:r w:rsidRPr="009C10B0">
        <w:rPr>
          <w:rFonts w:ascii="Book Antiqua" w:hAnsi="Book Antiqua" w:cs="Arial"/>
          <w:sz w:val="24"/>
          <w:szCs w:val="24"/>
        </w:rPr>
        <w:t xml:space="preserve">al Sito e/o alle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e/o </w:t>
      </w:r>
      <w:r w:rsidR="009E120E" w:rsidRPr="009C10B0">
        <w:rPr>
          <w:rFonts w:ascii="Book Antiqua" w:hAnsi="Book Antiqua" w:cs="Arial"/>
          <w:sz w:val="24"/>
          <w:szCs w:val="24"/>
        </w:rPr>
        <w:t>ai S</w:t>
      </w:r>
      <w:r w:rsidR="00C56A59" w:rsidRPr="009C10B0">
        <w:rPr>
          <w:rFonts w:ascii="Book Antiqua" w:hAnsi="Book Antiqua" w:cs="Arial"/>
          <w:sz w:val="24"/>
          <w:szCs w:val="24"/>
        </w:rPr>
        <w:t xml:space="preserve">ervizi e/o eliminare </w:t>
      </w:r>
      <w:r w:rsidR="00D744F1" w:rsidRPr="009C10B0">
        <w:rPr>
          <w:rFonts w:ascii="Book Antiqua" w:hAnsi="Book Antiqua" w:cs="Arial"/>
          <w:sz w:val="24"/>
          <w:szCs w:val="24"/>
        </w:rPr>
        <w:t>il profilo dell’U</w:t>
      </w:r>
      <w:r w:rsidR="00C56A59" w:rsidRPr="009C10B0">
        <w:rPr>
          <w:rFonts w:ascii="Book Antiqua" w:hAnsi="Book Antiqua" w:cs="Arial"/>
          <w:sz w:val="24"/>
          <w:szCs w:val="24"/>
        </w:rPr>
        <w:t xml:space="preserve">tente registrato di età inferiore a diciotto anni </w:t>
      </w:r>
      <w:r w:rsidRPr="009C10B0">
        <w:rPr>
          <w:rFonts w:ascii="Book Antiqua" w:hAnsi="Book Antiqua" w:cs="Arial"/>
          <w:sz w:val="24"/>
          <w:szCs w:val="24"/>
        </w:rPr>
        <w:t>che abbia celato la propria età.</w:t>
      </w:r>
    </w:p>
    <w:p w:rsidR="00DC1A30" w:rsidRPr="009C10B0" w:rsidRDefault="00EE681F" w:rsidP="00DC1A30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d</w:t>
      </w:r>
      <w:r w:rsidR="00DA0957" w:rsidRPr="009C10B0">
        <w:rPr>
          <w:rFonts w:ascii="Book Antiqua" w:hAnsi="Book Antiqua" w:cs="Arial"/>
          <w:sz w:val="24"/>
          <w:szCs w:val="24"/>
        </w:rPr>
        <w:t xml:space="preserve">. 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Con la presente si informa che il Titolare e/o i suoi </w:t>
      </w:r>
      <w:proofErr w:type="spellStart"/>
      <w:r w:rsidR="00DC1A30" w:rsidRPr="009C10B0">
        <w:rPr>
          <w:rFonts w:ascii="Book Antiqua" w:hAnsi="Book Antiqua" w:cs="Arial"/>
          <w:i/>
          <w:sz w:val="24"/>
          <w:szCs w:val="24"/>
        </w:rPr>
        <w:t>partners</w:t>
      </w:r>
      <w:proofErr w:type="spellEnd"/>
      <w:r w:rsidR="00DC1A30" w:rsidRPr="009C10B0">
        <w:rPr>
          <w:rFonts w:ascii="Book Antiqua" w:hAnsi="Book Antiqua" w:cs="Arial"/>
          <w:i/>
          <w:sz w:val="24"/>
          <w:szCs w:val="24"/>
        </w:rPr>
        <w:t xml:space="preserve"> </w:t>
      </w:r>
      <w:r w:rsidR="00DC1A30" w:rsidRPr="009C10B0">
        <w:rPr>
          <w:rFonts w:ascii="Book Antiqua" w:hAnsi="Book Antiqua" w:cs="Arial"/>
          <w:sz w:val="24"/>
          <w:szCs w:val="24"/>
        </w:rPr>
        <w:t>commerciali h</w:t>
      </w:r>
      <w:r w:rsidR="004A6E6A" w:rsidRPr="009C10B0">
        <w:rPr>
          <w:rFonts w:ascii="Book Antiqua" w:hAnsi="Book Antiqua" w:cs="Arial"/>
          <w:sz w:val="24"/>
          <w:szCs w:val="24"/>
        </w:rPr>
        <w:t>anno la facoltà di inviare all’U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tente messaggi contenti </w:t>
      </w:r>
      <w:r w:rsidR="00DC1A30" w:rsidRPr="009C10B0">
        <w:rPr>
          <w:rFonts w:ascii="Book Antiqua" w:hAnsi="Book Antiqua" w:cs="Arial"/>
          <w:i/>
          <w:sz w:val="24"/>
          <w:szCs w:val="24"/>
        </w:rPr>
        <w:t>banner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e/o inserzioni pubblicitarie proprie e/o di soggetti terzi.</w:t>
      </w:r>
    </w:p>
    <w:p w:rsidR="00DC1A30" w:rsidRPr="009C10B0" w:rsidRDefault="00DC1A30" w:rsidP="00DC1A30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Resta inteso che il Titolare non è </w:t>
      </w:r>
      <w:r w:rsidR="004A6E6A" w:rsidRPr="009C10B0">
        <w:rPr>
          <w:rFonts w:ascii="Book Antiqua" w:hAnsi="Book Antiqua" w:cs="Arial"/>
          <w:sz w:val="24"/>
          <w:szCs w:val="24"/>
        </w:rPr>
        <w:t>responsabile nel caso in cui l’U</w:t>
      </w:r>
      <w:r w:rsidRPr="009C10B0">
        <w:rPr>
          <w:rFonts w:ascii="Book Antiqua" w:hAnsi="Book Antiqua" w:cs="Arial"/>
          <w:sz w:val="24"/>
          <w:szCs w:val="24"/>
        </w:rPr>
        <w:t xml:space="preserve">tente desideri aderire ad eventuali proposte pervenute da soggetti terzi e/o acquistare beni e/o servizi offerti dagli stessi e/o navigare su siti </w:t>
      </w:r>
      <w:r w:rsidRPr="009C10B0">
        <w:rPr>
          <w:rFonts w:ascii="Book Antiqua" w:hAnsi="Book Antiqua" w:cs="Arial"/>
          <w:i/>
          <w:sz w:val="24"/>
          <w:szCs w:val="24"/>
        </w:rPr>
        <w:t>internet</w:t>
      </w:r>
      <w:r w:rsidRPr="009C10B0">
        <w:rPr>
          <w:rFonts w:ascii="Book Antiqua" w:hAnsi="Book Antiqua" w:cs="Arial"/>
          <w:sz w:val="24"/>
          <w:szCs w:val="24"/>
        </w:rPr>
        <w:t xml:space="preserve"> e/o pagine multimediali a questi riconducibili. I </w:t>
      </w:r>
      <w:r w:rsidR="00F64BE5" w:rsidRPr="009C10B0">
        <w:rPr>
          <w:rFonts w:ascii="Book Antiqua" w:hAnsi="Book Antiqua" w:cs="Arial"/>
          <w:sz w:val="24"/>
          <w:szCs w:val="24"/>
        </w:rPr>
        <w:t>terzi</w:t>
      </w:r>
      <w:r w:rsidRPr="009C10B0">
        <w:rPr>
          <w:rFonts w:ascii="Book Antiqua" w:hAnsi="Book Antiqua" w:cs="Arial"/>
          <w:sz w:val="24"/>
          <w:szCs w:val="24"/>
        </w:rPr>
        <w:t xml:space="preserve"> non sono tenuti al rispetto della presente nota informativa. Ogni acquisto e/o ogni adesione a qualunque iniziativa pervenuta da tali soggett</w:t>
      </w:r>
      <w:r w:rsidR="004A6E6A" w:rsidRPr="009C10B0">
        <w:rPr>
          <w:rFonts w:ascii="Book Antiqua" w:hAnsi="Book Antiqua" w:cs="Arial"/>
          <w:sz w:val="24"/>
          <w:szCs w:val="24"/>
        </w:rPr>
        <w:t>i è interamente a rischio dell’U</w:t>
      </w:r>
      <w:r w:rsidRPr="009C10B0">
        <w:rPr>
          <w:rFonts w:ascii="Book Antiqua" w:hAnsi="Book Antiqua" w:cs="Arial"/>
          <w:sz w:val="24"/>
          <w:szCs w:val="24"/>
        </w:rPr>
        <w:t xml:space="preserve">tente.  </w:t>
      </w:r>
    </w:p>
    <w:p w:rsidR="00DC1A30" w:rsidRPr="009C10B0" w:rsidRDefault="00647410" w:rsidP="00DC1A30">
      <w:pPr>
        <w:spacing w:after="0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C10B0">
        <w:rPr>
          <w:rFonts w:ascii="Book Antiqua" w:hAnsi="Book Antiqua" w:cs="Arial"/>
          <w:sz w:val="24"/>
          <w:szCs w:val="24"/>
        </w:rPr>
        <w:t>e.</w:t>
      </w:r>
      <w:r w:rsidR="004A6E6A" w:rsidRPr="009C10B0">
        <w:rPr>
          <w:rFonts w:ascii="Book Antiqua" w:hAnsi="Book Antiqua" w:cs="Arial"/>
          <w:sz w:val="24"/>
          <w:szCs w:val="24"/>
        </w:rPr>
        <w:t>Con</w:t>
      </w:r>
      <w:proofErr w:type="spellEnd"/>
      <w:r w:rsidR="004A6E6A" w:rsidRPr="009C10B0">
        <w:rPr>
          <w:rFonts w:ascii="Book Antiqua" w:hAnsi="Book Antiqua" w:cs="Arial"/>
          <w:sz w:val="24"/>
          <w:szCs w:val="24"/>
        </w:rPr>
        <w:t xml:space="preserve"> la presente l’U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tente riconosce ed accetta l’eventuale utilizzo dei </w:t>
      </w:r>
      <w:r w:rsidR="00DC1A30" w:rsidRPr="009C10B0">
        <w:rPr>
          <w:rFonts w:ascii="Book Antiqua" w:hAnsi="Book Antiqua" w:cs="Arial"/>
          <w:i/>
          <w:sz w:val="24"/>
          <w:szCs w:val="24"/>
        </w:rPr>
        <w:t>cookie</w:t>
      </w:r>
      <w:r w:rsidR="00DD1C21" w:rsidRPr="009C10B0">
        <w:rPr>
          <w:rFonts w:ascii="Book Antiqua" w:hAnsi="Book Antiqua" w:cs="Arial"/>
          <w:i/>
          <w:sz w:val="24"/>
          <w:szCs w:val="24"/>
        </w:rPr>
        <w:t>s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all’interno del Sito. </w:t>
      </w:r>
      <w:r w:rsidR="00DD1C21" w:rsidRPr="009C10B0">
        <w:rPr>
          <w:rFonts w:ascii="Book Antiqua" w:hAnsi="Book Antiqua" w:cs="Arial"/>
          <w:sz w:val="24"/>
          <w:szCs w:val="24"/>
        </w:rPr>
        <w:t xml:space="preserve">I </w:t>
      </w:r>
      <w:r w:rsidR="00DD1C21" w:rsidRPr="009C10B0">
        <w:rPr>
          <w:rFonts w:ascii="Book Antiqua" w:hAnsi="Book Antiqua" w:cs="Arial"/>
          <w:i/>
          <w:sz w:val="24"/>
          <w:szCs w:val="24"/>
        </w:rPr>
        <w:t>cookies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registrano alcune delle informazioni</w:t>
      </w:r>
      <w:r w:rsidR="00BD7D72" w:rsidRPr="009C10B0">
        <w:rPr>
          <w:rFonts w:ascii="Book Antiqua" w:hAnsi="Book Antiqua" w:cs="Arial"/>
          <w:sz w:val="24"/>
          <w:szCs w:val="24"/>
        </w:rPr>
        <w:t xml:space="preserve"> (ad esempio la lingua prevalentemente utilizzata dall’Utente)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raccolte all’interno del Sito</w:t>
      </w:r>
      <w:r w:rsidR="00DD1C21" w:rsidRPr="009C10B0">
        <w:rPr>
          <w:rFonts w:ascii="Book Antiqua" w:hAnsi="Book Antiqua" w:cs="Arial"/>
          <w:sz w:val="24"/>
          <w:szCs w:val="24"/>
        </w:rPr>
        <w:t xml:space="preserve"> e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sono utilizzati al fine di agevolare l’identificazione </w:t>
      </w:r>
      <w:r w:rsidR="00DD1C21" w:rsidRPr="009C10B0">
        <w:rPr>
          <w:rFonts w:ascii="Book Antiqua" w:hAnsi="Book Antiqua" w:cs="Arial"/>
          <w:sz w:val="24"/>
          <w:szCs w:val="24"/>
        </w:rPr>
        <w:t>dell’U</w:t>
      </w:r>
      <w:r w:rsidR="00DC1A30" w:rsidRPr="009C10B0">
        <w:rPr>
          <w:rFonts w:ascii="Book Antiqua" w:hAnsi="Book Antiqua" w:cs="Arial"/>
          <w:sz w:val="24"/>
          <w:szCs w:val="24"/>
        </w:rPr>
        <w:t>tente e/o la sua navigazione nel Sito e/o per fina</w:t>
      </w:r>
      <w:r w:rsidR="000F07A6" w:rsidRPr="009C10B0">
        <w:rPr>
          <w:rFonts w:ascii="Book Antiqua" w:hAnsi="Book Antiqua" w:cs="Arial"/>
          <w:sz w:val="24"/>
          <w:szCs w:val="24"/>
        </w:rPr>
        <w:t>lità legate all’erogazione del S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ervizio richiesto </w:t>
      </w:r>
      <w:r w:rsidR="00DD1C21" w:rsidRPr="009C10B0">
        <w:rPr>
          <w:rFonts w:ascii="Book Antiqua" w:hAnsi="Book Antiqua" w:cs="Arial"/>
          <w:sz w:val="24"/>
          <w:szCs w:val="24"/>
        </w:rPr>
        <w:t>da parte dell’U</w:t>
      </w:r>
      <w:r w:rsidR="00DC1A30" w:rsidRPr="009C10B0">
        <w:rPr>
          <w:rFonts w:ascii="Book Antiqua" w:hAnsi="Book Antiqua" w:cs="Arial"/>
          <w:sz w:val="24"/>
          <w:szCs w:val="24"/>
        </w:rPr>
        <w:t>tente registrato.</w:t>
      </w:r>
    </w:p>
    <w:p w:rsidR="00DC1A30" w:rsidRPr="009C10B0" w:rsidRDefault="00DD1C21" w:rsidP="00DC1A30">
      <w:pPr>
        <w:spacing w:after="0"/>
        <w:jc w:val="both"/>
        <w:rPr>
          <w:ins w:id="3" w:author="Massimo Ciaglia" w:date="2013-11-02T18:01:00Z"/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>L’U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tente ha la facoltà di configurare il proprio </w:t>
      </w:r>
      <w:r w:rsidR="00DC1A30" w:rsidRPr="009C10B0">
        <w:rPr>
          <w:rFonts w:ascii="Book Antiqua" w:hAnsi="Book Antiqua" w:cs="Arial"/>
          <w:i/>
          <w:sz w:val="24"/>
          <w:szCs w:val="24"/>
        </w:rPr>
        <w:t>browser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in modo ta</w:t>
      </w:r>
      <w:r w:rsidR="00121CFA" w:rsidRPr="009C10B0">
        <w:rPr>
          <w:rFonts w:ascii="Book Antiqua" w:hAnsi="Book Antiqua" w:cs="Arial"/>
          <w:sz w:val="24"/>
          <w:szCs w:val="24"/>
        </w:rPr>
        <w:t>le da regolamentare l’utilizzo e/o</w:t>
      </w:r>
      <w:r w:rsidR="00DC1A30" w:rsidRPr="009C10B0">
        <w:rPr>
          <w:rFonts w:ascii="Book Antiqua" w:hAnsi="Book Antiqua" w:cs="Arial"/>
          <w:sz w:val="24"/>
          <w:szCs w:val="24"/>
        </w:rPr>
        <w:t xml:space="preserve"> disabilitare i </w:t>
      </w:r>
      <w:r w:rsidR="00DC1A30" w:rsidRPr="009C10B0">
        <w:rPr>
          <w:rFonts w:ascii="Book Antiqua" w:hAnsi="Book Antiqua" w:cs="Arial"/>
          <w:i/>
          <w:sz w:val="24"/>
          <w:szCs w:val="24"/>
        </w:rPr>
        <w:t>cookies</w:t>
      </w:r>
      <w:r w:rsidR="00DC1A30" w:rsidRPr="009C10B0">
        <w:rPr>
          <w:rFonts w:ascii="Book Antiqua" w:hAnsi="Book Antiqua" w:cs="Arial"/>
          <w:sz w:val="24"/>
          <w:szCs w:val="24"/>
        </w:rPr>
        <w:t>.</w:t>
      </w:r>
      <w:r w:rsidR="00BD7D72" w:rsidRPr="009C10B0">
        <w:rPr>
          <w:rFonts w:ascii="Book Antiqua" w:hAnsi="Book Antiqua" w:cs="Arial"/>
          <w:sz w:val="24"/>
          <w:szCs w:val="24"/>
        </w:rPr>
        <w:t xml:space="preserve"> Resta inteso che nel caso di </w:t>
      </w:r>
      <w:proofErr w:type="spellStart"/>
      <w:r w:rsidR="00BD7D72" w:rsidRPr="009C10B0">
        <w:rPr>
          <w:rFonts w:ascii="Book Antiqua" w:hAnsi="Book Antiqua" w:cs="Arial"/>
          <w:sz w:val="24"/>
          <w:szCs w:val="24"/>
        </w:rPr>
        <w:t>disabilitazione</w:t>
      </w:r>
      <w:proofErr w:type="spellEnd"/>
      <w:r w:rsidR="00BD7D72" w:rsidRPr="009C10B0">
        <w:rPr>
          <w:rFonts w:ascii="Book Antiqua" w:hAnsi="Book Antiqua" w:cs="Arial"/>
          <w:sz w:val="24"/>
          <w:szCs w:val="24"/>
        </w:rPr>
        <w:t xml:space="preserve"> dei </w:t>
      </w:r>
      <w:r w:rsidR="00BD7D72" w:rsidRPr="009C10B0">
        <w:rPr>
          <w:rFonts w:ascii="Book Antiqua" w:hAnsi="Book Antiqua" w:cs="Arial"/>
          <w:i/>
          <w:sz w:val="24"/>
          <w:szCs w:val="24"/>
        </w:rPr>
        <w:t>cookies</w:t>
      </w:r>
      <w:r w:rsidR="00BD7D72" w:rsidRPr="009C10B0">
        <w:rPr>
          <w:rFonts w:ascii="Book Antiqua" w:hAnsi="Book Antiqua" w:cs="Arial"/>
          <w:sz w:val="24"/>
          <w:szCs w:val="24"/>
        </w:rPr>
        <w:t xml:space="preserve"> il Sito e/o le </w:t>
      </w:r>
      <w:proofErr w:type="spellStart"/>
      <w:r w:rsidR="00BD7D72" w:rsidRPr="009C10B0">
        <w:rPr>
          <w:rFonts w:ascii="Book Antiqua" w:hAnsi="Book Antiqua" w:cs="Arial"/>
          <w:sz w:val="24"/>
          <w:szCs w:val="24"/>
        </w:rPr>
        <w:t>App</w:t>
      </w:r>
      <w:proofErr w:type="spellEnd"/>
      <w:r w:rsidR="00BD7D72" w:rsidRPr="009C10B0">
        <w:rPr>
          <w:rFonts w:ascii="Book Antiqua" w:hAnsi="Book Antiqua" w:cs="Arial"/>
          <w:sz w:val="24"/>
          <w:szCs w:val="24"/>
        </w:rPr>
        <w:t xml:space="preserve"> e/o i Servizi potrebbero presentare dei malfunzionamenti.</w:t>
      </w:r>
    </w:p>
    <w:p w:rsidR="00FF6E35" w:rsidRPr="009C10B0" w:rsidDel="00765081" w:rsidRDefault="00647410" w:rsidP="00DC1A30">
      <w:pPr>
        <w:spacing w:after="0"/>
        <w:jc w:val="both"/>
        <w:rPr>
          <w:del w:id="4" w:author="Massimo Ciaglia" w:date="2013-11-02T18:01:00Z"/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f. </w:t>
      </w:r>
      <w:r w:rsidR="00FF6E35" w:rsidRPr="009C10B0">
        <w:rPr>
          <w:rFonts w:ascii="Book Antiqua" w:hAnsi="Book Antiqua" w:cs="Arial"/>
          <w:sz w:val="24"/>
          <w:szCs w:val="24"/>
        </w:rPr>
        <w:t xml:space="preserve">Resta inteso che qualora l’Utente non utilizzi il suo account per un periodo di sei mesi, il Titolare </w:t>
      </w:r>
      <w:r w:rsidRPr="009C10B0">
        <w:rPr>
          <w:rFonts w:ascii="Book Antiqua" w:hAnsi="Book Antiqua" w:cs="Arial"/>
          <w:sz w:val="24"/>
          <w:szCs w:val="24"/>
        </w:rPr>
        <w:t xml:space="preserve">ha la facoltà di </w:t>
      </w:r>
      <w:r w:rsidR="00FF6E35" w:rsidRPr="009C10B0">
        <w:rPr>
          <w:rFonts w:ascii="Book Antiqua" w:hAnsi="Book Antiqua" w:cs="Arial"/>
          <w:sz w:val="24"/>
          <w:szCs w:val="24"/>
        </w:rPr>
        <w:t>proceder</w:t>
      </w:r>
      <w:r w:rsidRPr="009C10B0">
        <w:rPr>
          <w:rFonts w:ascii="Book Antiqua" w:hAnsi="Book Antiqua" w:cs="Arial"/>
          <w:sz w:val="24"/>
          <w:szCs w:val="24"/>
        </w:rPr>
        <w:t>e</w:t>
      </w:r>
      <w:r w:rsidR="00FF6E35" w:rsidRPr="009C10B0">
        <w:rPr>
          <w:rFonts w:ascii="Book Antiqua" w:hAnsi="Book Antiqua" w:cs="Arial"/>
          <w:sz w:val="24"/>
          <w:szCs w:val="24"/>
        </w:rPr>
        <w:t xml:space="preserve"> all’eliminazione dello stesso.</w:t>
      </w:r>
    </w:p>
    <w:p w:rsidR="00702957" w:rsidRPr="009C10B0" w:rsidRDefault="00702957" w:rsidP="00B92B33">
      <w:pPr>
        <w:jc w:val="both"/>
        <w:rPr>
          <w:rFonts w:ascii="Book Antiqua" w:hAnsi="Book Antiqua" w:cs="Arial"/>
          <w:sz w:val="24"/>
          <w:szCs w:val="24"/>
          <w:u w:val="single"/>
        </w:rPr>
      </w:pPr>
    </w:p>
    <w:p w:rsidR="00DC1A30" w:rsidRPr="009C10B0" w:rsidRDefault="009E5F35" w:rsidP="00B92B33">
      <w:pPr>
        <w:jc w:val="both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IMPORTAZIONE DEI CONTATTI</w:t>
      </w:r>
    </w:p>
    <w:p w:rsidR="005F34F4" w:rsidRPr="009C10B0" w:rsidRDefault="005F34F4" w:rsidP="00B92B33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In alcuni paesi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offre agli Utenti un sistema molto semplice per invitare i contatti della sua casella di posta elettronica e/o della sua rubrica presente sui dispositivi mobili ad iscriversi ad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>.</w:t>
      </w:r>
    </w:p>
    <w:p w:rsidR="005F34F4" w:rsidRPr="009C10B0" w:rsidRDefault="005F34F4" w:rsidP="00B92B33">
      <w:pPr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lastRenderedPageBreak/>
        <w:t xml:space="preserve">Nel caso in cui l’Utente </w:t>
      </w:r>
      <w:r w:rsidR="00D829E2" w:rsidRPr="009C10B0">
        <w:rPr>
          <w:rFonts w:ascii="Book Antiqua" w:hAnsi="Book Antiqua" w:cs="Arial"/>
          <w:sz w:val="24"/>
          <w:szCs w:val="24"/>
        </w:rPr>
        <w:t>desideri importare</w:t>
      </w:r>
      <w:r w:rsidRPr="009C10B0">
        <w:rPr>
          <w:rFonts w:ascii="Book Antiqua" w:hAnsi="Book Antiqua" w:cs="Arial"/>
          <w:sz w:val="24"/>
          <w:szCs w:val="24"/>
        </w:rPr>
        <w:t xml:space="preserve"> i contatti di cui sopra, conferma di aver ricevuto il preventivo consenso </w:t>
      </w:r>
      <w:r w:rsidR="00D829E2" w:rsidRPr="009C10B0">
        <w:rPr>
          <w:rFonts w:ascii="Book Antiqua" w:hAnsi="Book Antiqua" w:cs="Arial"/>
          <w:sz w:val="24"/>
          <w:szCs w:val="24"/>
        </w:rPr>
        <w:t xml:space="preserve">degli interessati </w:t>
      </w:r>
      <w:r w:rsidRPr="009C10B0">
        <w:rPr>
          <w:rFonts w:ascii="Book Antiqua" w:hAnsi="Book Antiqua" w:cs="Arial"/>
          <w:sz w:val="24"/>
          <w:szCs w:val="24"/>
        </w:rPr>
        <w:t xml:space="preserve">ed accetta che siano inviati loro dei messaggi di posta elettronica; contestualmente </w:t>
      </w: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memorizzerà tali contatti al solo fine di connetterli automaticamente all’Utente dopo l’avvenuta registrazione da parte degli stessi.</w:t>
      </w:r>
    </w:p>
    <w:p w:rsidR="005F34F4" w:rsidRPr="009C10B0" w:rsidRDefault="005F34F4" w:rsidP="00B92B33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Pr="009C10B0">
        <w:rPr>
          <w:rFonts w:ascii="Book Antiqua" w:hAnsi="Book Antiqua" w:cs="Arial"/>
          <w:sz w:val="24"/>
          <w:szCs w:val="24"/>
        </w:rPr>
        <w:t xml:space="preserve"> non vende indirizzi di posta elettronica e non invierà comunicazioni diverse dagli inviti. I contatti importati conservano la facoltà di </w:t>
      </w:r>
      <w:r w:rsidR="00DB388C" w:rsidRPr="009C10B0">
        <w:rPr>
          <w:rFonts w:ascii="Book Antiqua" w:hAnsi="Book Antiqua" w:cs="Arial"/>
          <w:sz w:val="24"/>
          <w:szCs w:val="24"/>
        </w:rPr>
        <w:t xml:space="preserve">disabilitare la ricezione automatica degli inviti da parte di </w:t>
      </w:r>
      <w:proofErr w:type="spellStart"/>
      <w:r w:rsidR="00DB388C" w:rsidRPr="009C10B0">
        <w:rPr>
          <w:rFonts w:ascii="Book Antiqua" w:hAnsi="Book Antiqua" w:cs="Arial"/>
          <w:sz w:val="24"/>
          <w:szCs w:val="24"/>
        </w:rPr>
        <w:t>Haamble</w:t>
      </w:r>
      <w:proofErr w:type="spellEnd"/>
      <w:r w:rsidR="00DB388C" w:rsidRPr="009C10B0">
        <w:rPr>
          <w:rFonts w:ascii="Book Antiqua" w:hAnsi="Book Antiqua" w:cs="Arial"/>
          <w:sz w:val="24"/>
          <w:szCs w:val="24"/>
        </w:rPr>
        <w:t>.</w:t>
      </w:r>
    </w:p>
    <w:p w:rsidR="00D829E2" w:rsidRPr="009C10B0" w:rsidRDefault="00D829E2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</w:p>
    <w:p w:rsidR="00DC1A30" w:rsidRPr="009C10B0" w:rsidRDefault="004A6E6A" w:rsidP="00A12C06">
      <w:pPr>
        <w:jc w:val="both"/>
        <w:outlineLvl w:val="0"/>
        <w:rPr>
          <w:rFonts w:ascii="Book Antiqua" w:hAnsi="Book Antiqua" w:cs="Arial"/>
          <w:sz w:val="24"/>
          <w:szCs w:val="24"/>
          <w:u w:val="single"/>
        </w:rPr>
      </w:pPr>
      <w:r w:rsidRPr="009C10B0">
        <w:rPr>
          <w:rFonts w:ascii="Book Antiqua" w:hAnsi="Book Antiqua" w:cs="Arial"/>
          <w:sz w:val="24"/>
          <w:szCs w:val="24"/>
          <w:u w:val="single"/>
        </w:rPr>
        <w:t>LEGGE  APPLICABILE E FORO COMPETENTE</w:t>
      </w:r>
    </w:p>
    <w:p w:rsidR="00702957" w:rsidRPr="009C10B0" w:rsidRDefault="004A6E6A" w:rsidP="004A6E6A">
      <w:pPr>
        <w:spacing w:after="0"/>
        <w:jc w:val="both"/>
        <w:rPr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a. </w:t>
      </w:r>
      <w:r w:rsidR="00702957" w:rsidRPr="009C10B0">
        <w:rPr>
          <w:rFonts w:ascii="Book Antiqua" w:hAnsi="Book Antiqua" w:cs="Arial"/>
          <w:sz w:val="24"/>
          <w:szCs w:val="24"/>
        </w:rPr>
        <w:t>I termini e le condizioni di cui alla presente informativa sono soggetti alla le</w:t>
      </w:r>
      <w:r w:rsidR="0063317F" w:rsidRPr="009C10B0">
        <w:rPr>
          <w:rFonts w:ascii="Book Antiqua" w:hAnsi="Book Antiqua" w:cs="Arial"/>
          <w:sz w:val="24"/>
          <w:szCs w:val="24"/>
        </w:rPr>
        <w:t>gislazione italiana.</w:t>
      </w:r>
    </w:p>
    <w:p w:rsidR="0063317F" w:rsidRDefault="004A6E6A" w:rsidP="004A6E6A">
      <w:pPr>
        <w:ind w:hanging="142"/>
        <w:jc w:val="both"/>
        <w:rPr>
          <w:ins w:id="5" w:author="Massimo Ciaglia" w:date="2013-11-02T18:15:00Z"/>
          <w:rFonts w:ascii="Book Antiqua" w:hAnsi="Book Antiqua" w:cs="Arial"/>
          <w:sz w:val="24"/>
          <w:szCs w:val="24"/>
        </w:rPr>
      </w:pPr>
      <w:r w:rsidRPr="009C10B0">
        <w:rPr>
          <w:rFonts w:ascii="Book Antiqua" w:hAnsi="Book Antiqua" w:cs="Arial"/>
          <w:sz w:val="24"/>
          <w:szCs w:val="24"/>
        </w:rPr>
        <w:t xml:space="preserve">  b. </w:t>
      </w:r>
      <w:r w:rsidR="0063317F" w:rsidRPr="009C10B0">
        <w:rPr>
          <w:rFonts w:ascii="Book Antiqua" w:hAnsi="Book Antiqua" w:cs="Arial"/>
          <w:sz w:val="24"/>
          <w:szCs w:val="24"/>
        </w:rPr>
        <w:t xml:space="preserve">Qualsiasi controversia dovesse eventualmente insorgere tra le parti per l’interpretazione, esecuzione e/o risoluzione della presente nota informativa, sarà esclusivamente competente il Foro di </w:t>
      </w:r>
      <w:r w:rsidRPr="009C10B0">
        <w:rPr>
          <w:rFonts w:ascii="Book Antiqua" w:hAnsi="Book Antiqua" w:cs="Arial"/>
          <w:sz w:val="24"/>
          <w:szCs w:val="24"/>
        </w:rPr>
        <w:t>Roma</w:t>
      </w:r>
      <w:r w:rsidR="0063317F" w:rsidRPr="009C10B0">
        <w:rPr>
          <w:rFonts w:ascii="Book Antiqua" w:hAnsi="Book Antiqua" w:cs="Arial"/>
          <w:sz w:val="24"/>
          <w:szCs w:val="24"/>
        </w:rPr>
        <w:t>.</w:t>
      </w:r>
    </w:p>
    <w:p w:rsidR="0012527B" w:rsidRDefault="0012527B" w:rsidP="005A7DC1">
      <w:pPr>
        <w:pStyle w:val="NormaleWeb"/>
        <w:shd w:val="clear" w:color="auto" w:fill="FFFFFF"/>
        <w:spacing w:before="0" w:beforeAutospacing="0" w:after="375" w:afterAutospacing="0"/>
        <w:rPr>
          <w:rFonts w:ascii="Arial" w:hAnsi="Arial"/>
          <w:color w:val="444444"/>
          <w:sz w:val="21"/>
          <w:szCs w:val="21"/>
        </w:rPr>
      </w:pPr>
    </w:p>
    <w:p w:rsidR="005A7DC1" w:rsidRPr="0012527B" w:rsidRDefault="005A7DC1" w:rsidP="004A6E6A">
      <w:pPr>
        <w:ind w:hanging="142"/>
        <w:jc w:val="both"/>
        <w:rPr>
          <w:rFonts w:ascii="Book Antiqua" w:hAnsi="Book Antiqua" w:cs="Arial"/>
          <w:sz w:val="24"/>
          <w:szCs w:val="24"/>
        </w:rPr>
      </w:pPr>
    </w:p>
    <w:p w:rsidR="0063317F" w:rsidRPr="0012527B" w:rsidRDefault="0063317F" w:rsidP="00B92B33">
      <w:pPr>
        <w:jc w:val="both"/>
        <w:rPr>
          <w:rFonts w:ascii="Book Antiqua" w:hAnsi="Book Antiqua" w:cs="Arial"/>
          <w:sz w:val="24"/>
          <w:szCs w:val="24"/>
        </w:rPr>
      </w:pPr>
    </w:p>
    <w:p w:rsidR="00F03AD7" w:rsidRPr="0012527B" w:rsidRDefault="00F03AD7" w:rsidP="005D3DFC">
      <w:pPr>
        <w:jc w:val="right"/>
        <w:rPr>
          <w:rFonts w:ascii="Book Antiqua" w:hAnsi="Book Antiqua" w:cs="Arial"/>
          <w:sz w:val="24"/>
          <w:szCs w:val="24"/>
        </w:rPr>
      </w:pPr>
    </w:p>
    <w:sectPr w:rsidR="00F03AD7" w:rsidRPr="0012527B" w:rsidSect="00CE42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113A"/>
    <w:multiLevelType w:val="multilevel"/>
    <w:tmpl w:val="34D0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5782B"/>
    <w:multiLevelType w:val="multilevel"/>
    <w:tmpl w:val="C4CA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D0E42"/>
    <w:multiLevelType w:val="hybridMultilevel"/>
    <w:tmpl w:val="7B4ED6F6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275B9"/>
    <w:multiLevelType w:val="multilevel"/>
    <w:tmpl w:val="3842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53D06"/>
    <w:multiLevelType w:val="multilevel"/>
    <w:tmpl w:val="7C86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E5738"/>
    <w:multiLevelType w:val="hybridMultilevel"/>
    <w:tmpl w:val="42DE8A5E"/>
    <w:lvl w:ilvl="0" w:tplc="DAE0604A">
      <w:start w:val="1"/>
      <w:numFmt w:val="lowerRoman"/>
      <w:lvlText w:val="%1."/>
      <w:lvlJc w:val="right"/>
      <w:pPr>
        <w:ind w:left="720" w:hanging="360"/>
      </w:pPr>
      <w:rPr>
        <w:rFonts w:ascii="Book Antiqua" w:hAnsi="Book Antiqu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C10BE"/>
    <w:multiLevelType w:val="hybridMultilevel"/>
    <w:tmpl w:val="EE107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810FD"/>
    <w:multiLevelType w:val="multilevel"/>
    <w:tmpl w:val="CAF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9E05DD"/>
    <w:multiLevelType w:val="multilevel"/>
    <w:tmpl w:val="4D0A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F861AF"/>
    <w:multiLevelType w:val="multilevel"/>
    <w:tmpl w:val="9A8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BB074A"/>
    <w:multiLevelType w:val="hybridMultilevel"/>
    <w:tmpl w:val="6DC833AC"/>
    <w:lvl w:ilvl="0" w:tplc="7BC6FEA4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A5F53"/>
    <w:multiLevelType w:val="hybridMultilevel"/>
    <w:tmpl w:val="A82641A8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8"/>
  </w:num>
  <w:num w:numId="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9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B3"/>
    <w:rsid w:val="0000663B"/>
    <w:rsid w:val="00017225"/>
    <w:rsid w:val="00022D69"/>
    <w:rsid w:val="000324BC"/>
    <w:rsid w:val="00033F10"/>
    <w:rsid w:val="00034490"/>
    <w:rsid w:val="000375FE"/>
    <w:rsid w:val="00045437"/>
    <w:rsid w:val="000542C6"/>
    <w:rsid w:val="0006511D"/>
    <w:rsid w:val="00094786"/>
    <w:rsid w:val="00097A2C"/>
    <w:rsid w:val="000A01C8"/>
    <w:rsid w:val="000A1E50"/>
    <w:rsid w:val="000A322F"/>
    <w:rsid w:val="000A6ABD"/>
    <w:rsid w:val="000B06FB"/>
    <w:rsid w:val="000D250E"/>
    <w:rsid w:val="000E0787"/>
    <w:rsid w:val="000E0B22"/>
    <w:rsid w:val="000F07A6"/>
    <w:rsid w:val="000F272D"/>
    <w:rsid w:val="000F5B13"/>
    <w:rsid w:val="001115F3"/>
    <w:rsid w:val="00111E9B"/>
    <w:rsid w:val="00121CFA"/>
    <w:rsid w:val="0012527B"/>
    <w:rsid w:val="001340F0"/>
    <w:rsid w:val="00134A59"/>
    <w:rsid w:val="001351B4"/>
    <w:rsid w:val="00141E2F"/>
    <w:rsid w:val="0015325F"/>
    <w:rsid w:val="001606CD"/>
    <w:rsid w:val="00160AFF"/>
    <w:rsid w:val="001A2538"/>
    <w:rsid w:val="00203EE6"/>
    <w:rsid w:val="00220074"/>
    <w:rsid w:val="0023209E"/>
    <w:rsid w:val="002321FE"/>
    <w:rsid w:val="00236D82"/>
    <w:rsid w:val="00242071"/>
    <w:rsid w:val="00243D40"/>
    <w:rsid w:val="00251FFA"/>
    <w:rsid w:val="00254BD3"/>
    <w:rsid w:val="00255243"/>
    <w:rsid w:val="00262CD3"/>
    <w:rsid w:val="00271B4E"/>
    <w:rsid w:val="002856EF"/>
    <w:rsid w:val="00286D23"/>
    <w:rsid w:val="00292EE1"/>
    <w:rsid w:val="002951E0"/>
    <w:rsid w:val="002A17CE"/>
    <w:rsid w:val="002A2198"/>
    <w:rsid w:val="002A776C"/>
    <w:rsid w:val="002C4CA6"/>
    <w:rsid w:val="002C533E"/>
    <w:rsid w:val="002F03F1"/>
    <w:rsid w:val="003014FD"/>
    <w:rsid w:val="00303FEA"/>
    <w:rsid w:val="003239FA"/>
    <w:rsid w:val="00323D84"/>
    <w:rsid w:val="0033613B"/>
    <w:rsid w:val="00343256"/>
    <w:rsid w:val="00350367"/>
    <w:rsid w:val="00362455"/>
    <w:rsid w:val="00365B13"/>
    <w:rsid w:val="00372B5A"/>
    <w:rsid w:val="00377EEF"/>
    <w:rsid w:val="003D0930"/>
    <w:rsid w:val="003D114E"/>
    <w:rsid w:val="003D2CF8"/>
    <w:rsid w:val="003D4D25"/>
    <w:rsid w:val="003F1124"/>
    <w:rsid w:val="003F751A"/>
    <w:rsid w:val="00416E9E"/>
    <w:rsid w:val="004275F1"/>
    <w:rsid w:val="0043078D"/>
    <w:rsid w:val="004333E8"/>
    <w:rsid w:val="00441FCF"/>
    <w:rsid w:val="00452577"/>
    <w:rsid w:val="00456035"/>
    <w:rsid w:val="004810B2"/>
    <w:rsid w:val="004A19F9"/>
    <w:rsid w:val="004A6E6A"/>
    <w:rsid w:val="004B0A51"/>
    <w:rsid w:val="004C2C55"/>
    <w:rsid w:val="004D0793"/>
    <w:rsid w:val="004D0AC4"/>
    <w:rsid w:val="004D4EEA"/>
    <w:rsid w:val="004E2FB1"/>
    <w:rsid w:val="004E4926"/>
    <w:rsid w:val="004F4B8C"/>
    <w:rsid w:val="004F74F2"/>
    <w:rsid w:val="00503F76"/>
    <w:rsid w:val="00507FE8"/>
    <w:rsid w:val="00513585"/>
    <w:rsid w:val="00514CFE"/>
    <w:rsid w:val="00523F11"/>
    <w:rsid w:val="00536AC2"/>
    <w:rsid w:val="00540B93"/>
    <w:rsid w:val="00565CAD"/>
    <w:rsid w:val="00567CD0"/>
    <w:rsid w:val="00580478"/>
    <w:rsid w:val="005A7DC1"/>
    <w:rsid w:val="005C6E31"/>
    <w:rsid w:val="005D3DFC"/>
    <w:rsid w:val="005D5EB9"/>
    <w:rsid w:val="005F34F4"/>
    <w:rsid w:val="00607E44"/>
    <w:rsid w:val="00614632"/>
    <w:rsid w:val="006224A4"/>
    <w:rsid w:val="00624BAC"/>
    <w:rsid w:val="0063317F"/>
    <w:rsid w:val="00635932"/>
    <w:rsid w:val="00643492"/>
    <w:rsid w:val="00647410"/>
    <w:rsid w:val="00656B2D"/>
    <w:rsid w:val="0066523B"/>
    <w:rsid w:val="00696759"/>
    <w:rsid w:val="006A0342"/>
    <w:rsid w:val="006C1464"/>
    <w:rsid w:val="006E0BDD"/>
    <w:rsid w:val="00702957"/>
    <w:rsid w:val="00702F76"/>
    <w:rsid w:val="00707CF9"/>
    <w:rsid w:val="00723B4A"/>
    <w:rsid w:val="0073028D"/>
    <w:rsid w:val="0074532E"/>
    <w:rsid w:val="00765081"/>
    <w:rsid w:val="00772511"/>
    <w:rsid w:val="0078475B"/>
    <w:rsid w:val="007C1FD7"/>
    <w:rsid w:val="007D0BBF"/>
    <w:rsid w:val="007D16C5"/>
    <w:rsid w:val="007F008B"/>
    <w:rsid w:val="007F113C"/>
    <w:rsid w:val="007F6CD7"/>
    <w:rsid w:val="007F7CBD"/>
    <w:rsid w:val="008014C7"/>
    <w:rsid w:val="00812457"/>
    <w:rsid w:val="00850661"/>
    <w:rsid w:val="008632D6"/>
    <w:rsid w:val="008813B5"/>
    <w:rsid w:val="00881D20"/>
    <w:rsid w:val="008A3F95"/>
    <w:rsid w:val="008A4CB3"/>
    <w:rsid w:val="008A722D"/>
    <w:rsid w:val="008B213E"/>
    <w:rsid w:val="008D4791"/>
    <w:rsid w:val="008D7BBC"/>
    <w:rsid w:val="008E4245"/>
    <w:rsid w:val="008F7933"/>
    <w:rsid w:val="00901108"/>
    <w:rsid w:val="009051A0"/>
    <w:rsid w:val="00936784"/>
    <w:rsid w:val="00945009"/>
    <w:rsid w:val="00955579"/>
    <w:rsid w:val="00981735"/>
    <w:rsid w:val="00992EC1"/>
    <w:rsid w:val="00996ECF"/>
    <w:rsid w:val="009C10B0"/>
    <w:rsid w:val="009C42D5"/>
    <w:rsid w:val="009C67AA"/>
    <w:rsid w:val="009D3CBC"/>
    <w:rsid w:val="009D72C3"/>
    <w:rsid w:val="009E120E"/>
    <w:rsid w:val="009E3C4A"/>
    <w:rsid w:val="009E3EC2"/>
    <w:rsid w:val="009E5F35"/>
    <w:rsid w:val="009E6D6D"/>
    <w:rsid w:val="00A12C06"/>
    <w:rsid w:val="00A2227E"/>
    <w:rsid w:val="00A248A0"/>
    <w:rsid w:val="00A35EDF"/>
    <w:rsid w:val="00A521F8"/>
    <w:rsid w:val="00A53251"/>
    <w:rsid w:val="00A56EEA"/>
    <w:rsid w:val="00A64EA6"/>
    <w:rsid w:val="00A71BD0"/>
    <w:rsid w:val="00A71D71"/>
    <w:rsid w:val="00A94B2C"/>
    <w:rsid w:val="00AA1D18"/>
    <w:rsid w:val="00AB0B7B"/>
    <w:rsid w:val="00AB4946"/>
    <w:rsid w:val="00AC3681"/>
    <w:rsid w:val="00AC5133"/>
    <w:rsid w:val="00AE5110"/>
    <w:rsid w:val="00AF7BCE"/>
    <w:rsid w:val="00AF7F22"/>
    <w:rsid w:val="00B0068B"/>
    <w:rsid w:val="00B14637"/>
    <w:rsid w:val="00B14B52"/>
    <w:rsid w:val="00B52E35"/>
    <w:rsid w:val="00B644B3"/>
    <w:rsid w:val="00B70CCE"/>
    <w:rsid w:val="00B817F1"/>
    <w:rsid w:val="00B92B33"/>
    <w:rsid w:val="00BA4135"/>
    <w:rsid w:val="00BA7FEA"/>
    <w:rsid w:val="00BB1578"/>
    <w:rsid w:val="00BC0630"/>
    <w:rsid w:val="00BD7D72"/>
    <w:rsid w:val="00BE464E"/>
    <w:rsid w:val="00BF3C3D"/>
    <w:rsid w:val="00BF4B13"/>
    <w:rsid w:val="00BF7C04"/>
    <w:rsid w:val="00C007B7"/>
    <w:rsid w:val="00C23132"/>
    <w:rsid w:val="00C240E3"/>
    <w:rsid w:val="00C25B8A"/>
    <w:rsid w:val="00C26AC6"/>
    <w:rsid w:val="00C36E8D"/>
    <w:rsid w:val="00C436F6"/>
    <w:rsid w:val="00C46579"/>
    <w:rsid w:val="00C5340B"/>
    <w:rsid w:val="00C5679E"/>
    <w:rsid w:val="00C56A59"/>
    <w:rsid w:val="00C837C6"/>
    <w:rsid w:val="00C86374"/>
    <w:rsid w:val="00C91439"/>
    <w:rsid w:val="00C951FB"/>
    <w:rsid w:val="00CA3898"/>
    <w:rsid w:val="00CB6750"/>
    <w:rsid w:val="00CC385F"/>
    <w:rsid w:val="00CC3C1B"/>
    <w:rsid w:val="00CD10AF"/>
    <w:rsid w:val="00CD7172"/>
    <w:rsid w:val="00CE42B5"/>
    <w:rsid w:val="00CF210B"/>
    <w:rsid w:val="00CF39B4"/>
    <w:rsid w:val="00CF641A"/>
    <w:rsid w:val="00D06431"/>
    <w:rsid w:val="00D106FA"/>
    <w:rsid w:val="00D11DD5"/>
    <w:rsid w:val="00D21337"/>
    <w:rsid w:val="00D31ECA"/>
    <w:rsid w:val="00D33FF8"/>
    <w:rsid w:val="00D36297"/>
    <w:rsid w:val="00D44B22"/>
    <w:rsid w:val="00D7092B"/>
    <w:rsid w:val="00D744F1"/>
    <w:rsid w:val="00D829E2"/>
    <w:rsid w:val="00DA02F1"/>
    <w:rsid w:val="00DA0957"/>
    <w:rsid w:val="00DB388C"/>
    <w:rsid w:val="00DC1A30"/>
    <w:rsid w:val="00DC2980"/>
    <w:rsid w:val="00DD1C21"/>
    <w:rsid w:val="00DD43F9"/>
    <w:rsid w:val="00DD539E"/>
    <w:rsid w:val="00DE70D6"/>
    <w:rsid w:val="00DF13D1"/>
    <w:rsid w:val="00DF4189"/>
    <w:rsid w:val="00E07FB4"/>
    <w:rsid w:val="00E10446"/>
    <w:rsid w:val="00E23CCA"/>
    <w:rsid w:val="00E2662B"/>
    <w:rsid w:val="00E37BE7"/>
    <w:rsid w:val="00E57C83"/>
    <w:rsid w:val="00E62F9F"/>
    <w:rsid w:val="00E703D9"/>
    <w:rsid w:val="00E7446D"/>
    <w:rsid w:val="00E852ED"/>
    <w:rsid w:val="00E91381"/>
    <w:rsid w:val="00EB0B57"/>
    <w:rsid w:val="00ED3F48"/>
    <w:rsid w:val="00ED4A6C"/>
    <w:rsid w:val="00EE681F"/>
    <w:rsid w:val="00EF656B"/>
    <w:rsid w:val="00F03AD7"/>
    <w:rsid w:val="00F06D43"/>
    <w:rsid w:val="00F229C5"/>
    <w:rsid w:val="00F27237"/>
    <w:rsid w:val="00F41E40"/>
    <w:rsid w:val="00F53E66"/>
    <w:rsid w:val="00F577A2"/>
    <w:rsid w:val="00F6068B"/>
    <w:rsid w:val="00F61186"/>
    <w:rsid w:val="00F64BE5"/>
    <w:rsid w:val="00F810E9"/>
    <w:rsid w:val="00F8359F"/>
    <w:rsid w:val="00F90F39"/>
    <w:rsid w:val="00FA11C3"/>
    <w:rsid w:val="00FA7628"/>
    <w:rsid w:val="00FB78B7"/>
    <w:rsid w:val="00FC254A"/>
    <w:rsid w:val="00FD4DD0"/>
    <w:rsid w:val="00FD4EEB"/>
    <w:rsid w:val="00FF5F98"/>
    <w:rsid w:val="00FF6E35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65081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3F1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3DF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AB0B7B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CF210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210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F210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210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F210B"/>
    <w:rPr>
      <w:b/>
      <w:bCs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5081"/>
    <w:rPr>
      <w:rFonts w:ascii="Times" w:hAnsi="Times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76508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765081"/>
  </w:style>
  <w:style w:type="paragraph" w:customStyle="1" w:styleId="sectiontitle">
    <w:name w:val="sectiontitle"/>
    <w:basedOn w:val="Normale"/>
    <w:rsid w:val="005A7DC1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hps">
    <w:name w:val="hps"/>
    <w:basedOn w:val="Carpredefinitoparagrafo"/>
    <w:rsid w:val="00643492"/>
  </w:style>
  <w:style w:type="character" w:customStyle="1" w:styleId="atn">
    <w:name w:val="atn"/>
    <w:basedOn w:val="Carpredefinitoparagrafo"/>
    <w:rsid w:val="00295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65081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3F1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3DF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AB0B7B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CF210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210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F210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210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F210B"/>
    <w:rPr>
      <w:b/>
      <w:bCs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65081"/>
    <w:rPr>
      <w:rFonts w:ascii="Times" w:hAnsi="Times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76508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765081"/>
  </w:style>
  <w:style w:type="paragraph" w:customStyle="1" w:styleId="sectiontitle">
    <w:name w:val="sectiontitle"/>
    <w:basedOn w:val="Normale"/>
    <w:rsid w:val="005A7DC1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hps">
    <w:name w:val="hps"/>
    <w:basedOn w:val="Carpredefinitoparagrafo"/>
    <w:rsid w:val="00643492"/>
  </w:style>
  <w:style w:type="character" w:customStyle="1" w:styleId="atn">
    <w:name w:val="atn"/>
    <w:basedOn w:val="Carpredefinitoparagrafo"/>
    <w:rsid w:val="0029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223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905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7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6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7DA"/>
                                        <w:left w:val="single" w:sz="6" w:space="0" w:color="D5D8DD"/>
                                        <w:bottom w:val="single" w:sz="6" w:space="0" w:color="C7C8CA"/>
                                        <w:right w:val="single" w:sz="6" w:space="0" w:color="D5D8DD"/>
                                      </w:divBdr>
                                      <w:divsChild>
                                        <w:div w:id="33098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5485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7DA"/>
                                        <w:left w:val="single" w:sz="6" w:space="0" w:color="D5D8DD"/>
                                        <w:bottom w:val="single" w:sz="6" w:space="0" w:color="C7C8CA"/>
                                        <w:right w:val="single" w:sz="6" w:space="0" w:color="D5D8DD"/>
                                      </w:divBdr>
                                      <w:divsChild>
                                        <w:div w:id="167945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97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90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7228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734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5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3105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4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51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4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3896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0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7DA"/>
                                        <w:left w:val="single" w:sz="6" w:space="0" w:color="D5D8DD"/>
                                        <w:bottom w:val="single" w:sz="6" w:space="0" w:color="C7C8CA"/>
                                        <w:right w:val="single" w:sz="6" w:space="0" w:color="D5D8DD"/>
                                      </w:divBdr>
                                      <w:divsChild>
                                        <w:div w:id="13210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867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1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98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2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967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6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8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2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0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842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9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778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8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7DA"/>
                                        <w:left w:val="single" w:sz="6" w:space="0" w:color="D5D8DD"/>
                                        <w:bottom w:val="single" w:sz="6" w:space="0" w:color="C7C8CA"/>
                                        <w:right w:val="single" w:sz="6" w:space="0" w:color="D5D8DD"/>
                                      </w:divBdr>
                                      <w:divsChild>
                                        <w:div w:id="80250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633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13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8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357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7DA"/>
                                        <w:left w:val="single" w:sz="6" w:space="0" w:color="D5D8DD"/>
                                        <w:bottom w:val="single" w:sz="6" w:space="0" w:color="C7C8CA"/>
                                        <w:right w:val="single" w:sz="6" w:space="0" w:color="D5D8DD"/>
                                      </w:divBdr>
                                      <w:divsChild>
                                        <w:div w:id="5411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8271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209023068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amb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rivacy@haamble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3292C-524A-4BA3-85AA-A5474EB9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 utente</dc:creator>
  <cp:lastModifiedBy>Laura</cp:lastModifiedBy>
  <cp:revision>2</cp:revision>
  <cp:lastPrinted>2013-07-21T14:46:00Z</cp:lastPrinted>
  <dcterms:created xsi:type="dcterms:W3CDTF">2014-07-03T08:18:00Z</dcterms:created>
  <dcterms:modified xsi:type="dcterms:W3CDTF">2014-07-03T08:18:00Z</dcterms:modified>
</cp:coreProperties>
</file>